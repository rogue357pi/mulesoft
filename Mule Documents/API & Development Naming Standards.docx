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E81A4" w14:textId="15B40FCD" w:rsidR="00800BEE" w:rsidRDefault="00925713" w:rsidP="0088363A">
      <w:pPr>
        <w:pStyle w:val="Title"/>
      </w:pPr>
      <w:r>
        <w:t xml:space="preserve">API &amp; </w:t>
      </w:r>
      <w:bookmarkStart w:id="0" w:name="_GoBack"/>
      <w:bookmarkEnd w:id="0"/>
      <w:r w:rsidR="005F34D1">
        <w:t>Development Naming Standards</w:t>
      </w:r>
    </w:p>
    <w:p w14:paraId="11A03750" w14:textId="77777777" w:rsidR="00034E2E" w:rsidRDefault="00034E2E" w:rsidP="00034E2E"/>
    <w:p w14:paraId="4A76BD85" w14:textId="77777777" w:rsidR="00034E2E" w:rsidRDefault="00034E2E" w:rsidP="00034E2E"/>
    <w:p w14:paraId="48517FC4" w14:textId="77777777" w:rsidR="00034E2E" w:rsidRDefault="00034E2E" w:rsidP="00034E2E"/>
    <w:p w14:paraId="799F63FB" w14:textId="77777777" w:rsidR="00034E2E" w:rsidRPr="00034E2E" w:rsidRDefault="00034E2E" w:rsidP="00034E2E"/>
    <w:p w14:paraId="72CB95F5" w14:textId="77777777" w:rsidR="00034E2E" w:rsidRDefault="00034E2E" w:rsidP="00034E2E">
      <w:r>
        <w:rPr>
          <w:rFonts w:ascii="Arial" w:hAnsi="Arial" w:cs="Arial"/>
          <w:noProof/>
          <w:color w:val="58595A"/>
          <w:sz w:val="21"/>
          <w:szCs w:val="21"/>
        </w:rPr>
        <w:drawing>
          <wp:inline distT="0" distB="0" distL="0" distR="0" wp14:anchorId="4935258A" wp14:editId="16EDFFCB">
            <wp:extent cx="4620895" cy="859790"/>
            <wp:effectExtent l="0" t="0" r="8255" b="0"/>
            <wp:docPr id="2" name="Picture 2" descr="MuleSoft_logo_299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eSoft_logo_299_ta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0895" cy="859790"/>
                    </a:xfrm>
                    <a:prstGeom prst="rect">
                      <a:avLst/>
                    </a:prstGeom>
                    <a:noFill/>
                    <a:ln>
                      <a:noFill/>
                    </a:ln>
                  </pic:spPr>
                </pic:pic>
              </a:graphicData>
            </a:graphic>
          </wp:inline>
        </w:drawing>
      </w:r>
    </w:p>
    <w:p w14:paraId="0744C8ED" w14:textId="77777777" w:rsidR="00034E2E" w:rsidRDefault="00034E2E">
      <w:r>
        <w:br w:type="page"/>
      </w:r>
    </w:p>
    <w:sdt>
      <w:sdtPr>
        <w:rPr>
          <w:rFonts w:asciiTheme="minorHAnsi" w:eastAsiaTheme="minorHAnsi" w:hAnsiTheme="minorHAnsi" w:cstheme="minorBidi"/>
          <w:color w:val="auto"/>
          <w:sz w:val="22"/>
          <w:szCs w:val="22"/>
        </w:rPr>
        <w:id w:val="-1729453602"/>
        <w:docPartObj>
          <w:docPartGallery w:val="Table of Contents"/>
          <w:docPartUnique/>
        </w:docPartObj>
      </w:sdtPr>
      <w:sdtEndPr>
        <w:rPr>
          <w:b/>
          <w:bCs/>
          <w:noProof/>
        </w:rPr>
      </w:sdtEndPr>
      <w:sdtContent>
        <w:p w14:paraId="74DCD561" w14:textId="77777777" w:rsidR="00034E2E" w:rsidRDefault="00034E2E">
          <w:pPr>
            <w:pStyle w:val="TOCHeading"/>
          </w:pPr>
          <w:r>
            <w:t>Contents</w:t>
          </w:r>
        </w:p>
        <w:p w14:paraId="0510B37B" w14:textId="3CFFD690" w:rsidR="00E25901" w:rsidRDefault="00034E2E">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7378385" w:history="1">
            <w:r w:rsidR="00E25901" w:rsidRPr="00393A8B">
              <w:rPr>
                <w:rStyle w:val="Hyperlink"/>
                <w:noProof/>
              </w:rPr>
              <w:t>Introduction</w:t>
            </w:r>
            <w:r w:rsidR="00E25901">
              <w:rPr>
                <w:noProof/>
                <w:webHidden/>
              </w:rPr>
              <w:tab/>
            </w:r>
            <w:r w:rsidR="00E25901">
              <w:rPr>
                <w:noProof/>
                <w:webHidden/>
              </w:rPr>
              <w:fldChar w:fldCharType="begin"/>
            </w:r>
            <w:r w:rsidR="00E25901">
              <w:rPr>
                <w:noProof/>
                <w:webHidden/>
              </w:rPr>
              <w:instrText xml:space="preserve"> PAGEREF _Toc527378385 \h </w:instrText>
            </w:r>
            <w:r w:rsidR="00E25901">
              <w:rPr>
                <w:noProof/>
                <w:webHidden/>
              </w:rPr>
            </w:r>
            <w:r w:rsidR="00E25901">
              <w:rPr>
                <w:noProof/>
                <w:webHidden/>
              </w:rPr>
              <w:fldChar w:fldCharType="separate"/>
            </w:r>
            <w:r w:rsidR="00E25901">
              <w:rPr>
                <w:noProof/>
                <w:webHidden/>
              </w:rPr>
              <w:t>3</w:t>
            </w:r>
            <w:r w:rsidR="00E25901">
              <w:rPr>
                <w:noProof/>
                <w:webHidden/>
              </w:rPr>
              <w:fldChar w:fldCharType="end"/>
            </w:r>
          </w:hyperlink>
        </w:p>
        <w:p w14:paraId="6CC226D6" w14:textId="76A2CDC1" w:rsidR="00E25901" w:rsidRDefault="00D51147">
          <w:pPr>
            <w:pStyle w:val="TOC1"/>
            <w:tabs>
              <w:tab w:val="right" w:leader="dot" w:pos="9350"/>
            </w:tabs>
            <w:rPr>
              <w:rFonts w:eastAsiaTheme="minorEastAsia"/>
              <w:noProof/>
            </w:rPr>
          </w:pPr>
          <w:hyperlink w:anchor="_Toc527378386" w:history="1">
            <w:r w:rsidR="00E25901" w:rsidRPr="00393A8B">
              <w:rPr>
                <w:rStyle w:val="Hyperlink"/>
                <w:noProof/>
              </w:rPr>
              <w:t>Definitions</w:t>
            </w:r>
            <w:r w:rsidR="00E25901">
              <w:rPr>
                <w:noProof/>
                <w:webHidden/>
              </w:rPr>
              <w:tab/>
            </w:r>
            <w:r w:rsidR="00E25901">
              <w:rPr>
                <w:noProof/>
                <w:webHidden/>
              </w:rPr>
              <w:fldChar w:fldCharType="begin"/>
            </w:r>
            <w:r w:rsidR="00E25901">
              <w:rPr>
                <w:noProof/>
                <w:webHidden/>
              </w:rPr>
              <w:instrText xml:space="preserve"> PAGEREF _Toc527378386 \h </w:instrText>
            </w:r>
            <w:r w:rsidR="00E25901">
              <w:rPr>
                <w:noProof/>
                <w:webHidden/>
              </w:rPr>
            </w:r>
            <w:r w:rsidR="00E25901">
              <w:rPr>
                <w:noProof/>
                <w:webHidden/>
              </w:rPr>
              <w:fldChar w:fldCharType="separate"/>
            </w:r>
            <w:r w:rsidR="00E25901">
              <w:rPr>
                <w:noProof/>
                <w:webHidden/>
              </w:rPr>
              <w:t>3</w:t>
            </w:r>
            <w:r w:rsidR="00E25901">
              <w:rPr>
                <w:noProof/>
                <w:webHidden/>
              </w:rPr>
              <w:fldChar w:fldCharType="end"/>
            </w:r>
          </w:hyperlink>
        </w:p>
        <w:p w14:paraId="6F58BF93" w14:textId="2E47D964" w:rsidR="00E25901" w:rsidRDefault="00D51147">
          <w:pPr>
            <w:pStyle w:val="TOC1"/>
            <w:tabs>
              <w:tab w:val="right" w:leader="dot" w:pos="9350"/>
            </w:tabs>
            <w:rPr>
              <w:rFonts w:eastAsiaTheme="minorEastAsia"/>
              <w:noProof/>
            </w:rPr>
          </w:pPr>
          <w:hyperlink w:anchor="_Toc527378387" w:history="1">
            <w:r w:rsidR="00E25901" w:rsidRPr="00393A8B">
              <w:rPr>
                <w:rStyle w:val="Hyperlink"/>
                <w:noProof/>
              </w:rPr>
              <w:t>Summary</w:t>
            </w:r>
            <w:r w:rsidR="00E25901">
              <w:rPr>
                <w:noProof/>
                <w:webHidden/>
              </w:rPr>
              <w:tab/>
            </w:r>
            <w:r w:rsidR="00E25901">
              <w:rPr>
                <w:noProof/>
                <w:webHidden/>
              </w:rPr>
              <w:fldChar w:fldCharType="begin"/>
            </w:r>
            <w:r w:rsidR="00E25901">
              <w:rPr>
                <w:noProof/>
                <w:webHidden/>
              </w:rPr>
              <w:instrText xml:space="preserve"> PAGEREF _Toc527378387 \h </w:instrText>
            </w:r>
            <w:r w:rsidR="00E25901">
              <w:rPr>
                <w:noProof/>
                <w:webHidden/>
              </w:rPr>
            </w:r>
            <w:r w:rsidR="00E25901">
              <w:rPr>
                <w:noProof/>
                <w:webHidden/>
              </w:rPr>
              <w:fldChar w:fldCharType="separate"/>
            </w:r>
            <w:r w:rsidR="00E25901">
              <w:rPr>
                <w:noProof/>
                <w:webHidden/>
              </w:rPr>
              <w:t>3</w:t>
            </w:r>
            <w:r w:rsidR="00E25901">
              <w:rPr>
                <w:noProof/>
                <w:webHidden/>
              </w:rPr>
              <w:fldChar w:fldCharType="end"/>
            </w:r>
          </w:hyperlink>
        </w:p>
        <w:p w14:paraId="3ABA5088" w14:textId="6DD951D3" w:rsidR="00E25901" w:rsidRDefault="00D51147">
          <w:pPr>
            <w:pStyle w:val="TOC2"/>
            <w:tabs>
              <w:tab w:val="right" w:leader="dot" w:pos="9350"/>
            </w:tabs>
            <w:rPr>
              <w:rFonts w:eastAsiaTheme="minorEastAsia"/>
              <w:noProof/>
            </w:rPr>
          </w:pPr>
          <w:hyperlink w:anchor="_Toc527378388" w:history="1">
            <w:r w:rsidR="00E25901" w:rsidRPr="00393A8B">
              <w:rPr>
                <w:rStyle w:val="Hyperlink"/>
                <w:noProof/>
              </w:rPr>
              <w:t>Files &amp; Content</w:t>
            </w:r>
            <w:r w:rsidR="00E25901">
              <w:rPr>
                <w:noProof/>
                <w:webHidden/>
              </w:rPr>
              <w:tab/>
            </w:r>
            <w:r w:rsidR="00E25901">
              <w:rPr>
                <w:noProof/>
                <w:webHidden/>
              </w:rPr>
              <w:fldChar w:fldCharType="begin"/>
            </w:r>
            <w:r w:rsidR="00E25901">
              <w:rPr>
                <w:noProof/>
                <w:webHidden/>
              </w:rPr>
              <w:instrText xml:space="preserve"> PAGEREF _Toc527378388 \h </w:instrText>
            </w:r>
            <w:r w:rsidR="00E25901">
              <w:rPr>
                <w:noProof/>
                <w:webHidden/>
              </w:rPr>
            </w:r>
            <w:r w:rsidR="00E25901">
              <w:rPr>
                <w:noProof/>
                <w:webHidden/>
              </w:rPr>
              <w:fldChar w:fldCharType="separate"/>
            </w:r>
            <w:r w:rsidR="00E25901">
              <w:rPr>
                <w:noProof/>
                <w:webHidden/>
              </w:rPr>
              <w:t>3</w:t>
            </w:r>
            <w:r w:rsidR="00E25901">
              <w:rPr>
                <w:noProof/>
                <w:webHidden/>
              </w:rPr>
              <w:fldChar w:fldCharType="end"/>
            </w:r>
          </w:hyperlink>
        </w:p>
        <w:p w14:paraId="18B03B10" w14:textId="3BF8F24F" w:rsidR="00E25901" w:rsidRDefault="00D51147">
          <w:pPr>
            <w:pStyle w:val="TOC2"/>
            <w:tabs>
              <w:tab w:val="right" w:leader="dot" w:pos="9350"/>
            </w:tabs>
            <w:rPr>
              <w:rFonts w:eastAsiaTheme="minorEastAsia"/>
              <w:noProof/>
            </w:rPr>
          </w:pPr>
          <w:hyperlink w:anchor="_Toc527378389" w:history="1">
            <w:r w:rsidR="00E25901" w:rsidRPr="00393A8B">
              <w:rPr>
                <w:rStyle w:val="Hyperlink"/>
                <w:noProof/>
              </w:rPr>
              <w:t>Palette Components</w:t>
            </w:r>
            <w:r w:rsidR="00E25901">
              <w:rPr>
                <w:noProof/>
                <w:webHidden/>
              </w:rPr>
              <w:tab/>
            </w:r>
            <w:r w:rsidR="00E25901">
              <w:rPr>
                <w:noProof/>
                <w:webHidden/>
              </w:rPr>
              <w:fldChar w:fldCharType="begin"/>
            </w:r>
            <w:r w:rsidR="00E25901">
              <w:rPr>
                <w:noProof/>
                <w:webHidden/>
              </w:rPr>
              <w:instrText xml:space="preserve"> PAGEREF _Toc527378389 \h </w:instrText>
            </w:r>
            <w:r w:rsidR="00E25901">
              <w:rPr>
                <w:noProof/>
                <w:webHidden/>
              </w:rPr>
            </w:r>
            <w:r w:rsidR="00E25901">
              <w:rPr>
                <w:noProof/>
                <w:webHidden/>
              </w:rPr>
              <w:fldChar w:fldCharType="separate"/>
            </w:r>
            <w:r w:rsidR="00E25901">
              <w:rPr>
                <w:noProof/>
                <w:webHidden/>
              </w:rPr>
              <w:t>4</w:t>
            </w:r>
            <w:r w:rsidR="00E25901">
              <w:rPr>
                <w:noProof/>
                <w:webHidden/>
              </w:rPr>
              <w:fldChar w:fldCharType="end"/>
            </w:r>
          </w:hyperlink>
        </w:p>
        <w:p w14:paraId="3BD69D7E" w14:textId="01FC591A" w:rsidR="00E25901" w:rsidRDefault="00D51147">
          <w:pPr>
            <w:pStyle w:val="TOC1"/>
            <w:tabs>
              <w:tab w:val="right" w:leader="dot" w:pos="9350"/>
            </w:tabs>
            <w:rPr>
              <w:rFonts w:eastAsiaTheme="minorEastAsia"/>
              <w:noProof/>
            </w:rPr>
          </w:pPr>
          <w:hyperlink w:anchor="_Toc527378390" w:history="1">
            <w:r w:rsidR="00E25901" w:rsidRPr="00393A8B">
              <w:rPr>
                <w:rStyle w:val="Hyperlink"/>
                <w:noProof/>
              </w:rPr>
              <w:t>Mule Project Names</w:t>
            </w:r>
            <w:r w:rsidR="00E25901">
              <w:rPr>
                <w:noProof/>
                <w:webHidden/>
              </w:rPr>
              <w:tab/>
            </w:r>
            <w:r w:rsidR="00E25901">
              <w:rPr>
                <w:noProof/>
                <w:webHidden/>
              </w:rPr>
              <w:fldChar w:fldCharType="begin"/>
            </w:r>
            <w:r w:rsidR="00E25901">
              <w:rPr>
                <w:noProof/>
                <w:webHidden/>
              </w:rPr>
              <w:instrText xml:space="preserve"> PAGEREF _Toc527378390 \h </w:instrText>
            </w:r>
            <w:r w:rsidR="00E25901">
              <w:rPr>
                <w:noProof/>
                <w:webHidden/>
              </w:rPr>
            </w:r>
            <w:r w:rsidR="00E25901">
              <w:rPr>
                <w:noProof/>
                <w:webHidden/>
              </w:rPr>
              <w:fldChar w:fldCharType="separate"/>
            </w:r>
            <w:r w:rsidR="00E25901">
              <w:rPr>
                <w:noProof/>
                <w:webHidden/>
              </w:rPr>
              <w:t>5</w:t>
            </w:r>
            <w:r w:rsidR="00E25901">
              <w:rPr>
                <w:noProof/>
                <w:webHidden/>
              </w:rPr>
              <w:fldChar w:fldCharType="end"/>
            </w:r>
          </w:hyperlink>
        </w:p>
        <w:p w14:paraId="3364CBF5" w14:textId="2A856761" w:rsidR="00E25901" w:rsidRDefault="00D51147">
          <w:pPr>
            <w:pStyle w:val="TOC1"/>
            <w:tabs>
              <w:tab w:val="right" w:leader="dot" w:pos="9350"/>
            </w:tabs>
            <w:rPr>
              <w:rFonts w:eastAsiaTheme="minorEastAsia"/>
              <w:noProof/>
            </w:rPr>
          </w:pPr>
          <w:hyperlink w:anchor="_Toc527378391" w:history="1">
            <w:r w:rsidR="00E25901" w:rsidRPr="00393A8B">
              <w:rPr>
                <w:rStyle w:val="Hyperlink"/>
                <w:noProof/>
              </w:rPr>
              <w:t>Mule Configuration Files</w:t>
            </w:r>
            <w:r w:rsidR="00E25901">
              <w:rPr>
                <w:noProof/>
                <w:webHidden/>
              </w:rPr>
              <w:tab/>
            </w:r>
            <w:r w:rsidR="00E25901">
              <w:rPr>
                <w:noProof/>
                <w:webHidden/>
              </w:rPr>
              <w:fldChar w:fldCharType="begin"/>
            </w:r>
            <w:r w:rsidR="00E25901">
              <w:rPr>
                <w:noProof/>
                <w:webHidden/>
              </w:rPr>
              <w:instrText xml:space="preserve"> PAGEREF _Toc527378391 \h </w:instrText>
            </w:r>
            <w:r w:rsidR="00E25901">
              <w:rPr>
                <w:noProof/>
                <w:webHidden/>
              </w:rPr>
            </w:r>
            <w:r w:rsidR="00E25901">
              <w:rPr>
                <w:noProof/>
                <w:webHidden/>
              </w:rPr>
              <w:fldChar w:fldCharType="separate"/>
            </w:r>
            <w:r w:rsidR="00E25901">
              <w:rPr>
                <w:noProof/>
                <w:webHidden/>
              </w:rPr>
              <w:t>6</w:t>
            </w:r>
            <w:r w:rsidR="00E25901">
              <w:rPr>
                <w:noProof/>
                <w:webHidden/>
              </w:rPr>
              <w:fldChar w:fldCharType="end"/>
            </w:r>
          </w:hyperlink>
        </w:p>
        <w:p w14:paraId="3CF14009" w14:textId="1FF5F5C4" w:rsidR="00E25901" w:rsidRDefault="00D51147">
          <w:pPr>
            <w:pStyle w:val="TOC2"/>
            <w:tabs>
              <w:tab w:val="right" w:leader="dot" w:pos="9350"/>
            </w:tabs>
            <w:rPr>
              <w:rFonts w:eastAsiaTheme="minorEastAsia"/>
              <w:noProof/>
            </w:rPr>
          </w:pPr>
          <w:hyperlink w:anchor="_Toc527378392" w:history="1">
            <w:r w:rsidR="00E25901" w:rsidRPr="00393A8B">
              <w:rPr>
                <w:rStyle w:val="Hyperlink"/>
                <w:noProof/>
              </w:rPr>
              <w:t>File Names</w:t>
            </w:r>
            <w:r w:rsidR="00E25901">
              <w:rPr>
                <w:noProof/>
                <w:webHidden/>
              </w:rPr>
              <w:tab/>
            </w:r>
            <w:r w:rsidR="00E25901">
              <w:rPr>
                <w:noProof/>
                <w:webHidden/>
              </w:rPr>
              <w:fldChar w:fldCharType="begin"/>
            </w:r>
            <w:r w:rsidR="00E25901">
              <w:rPr>
                <w:noProof/>
                <w:webHidden/>
              </w:rPr>
              <w:instrText xml:space="preserve"> PAGEREF _Toc527378392 \h </w:instrText>
            </w:r>
            <w:r w:rsidR="00E25901">
              <w:rPr>
                <w:noProof/>
                <w:webHidden/>
              </w:rPr>
            </w:r>
            <w:r w:rsidR="00E25901">
              <w:rPr>
                <w:noProof/>
                <w:webHidden/>
              </w:rPr>
              <w:fldChar w:fldCharType="separate"/>
            </w:r>
            <w:r w:rsidR="00E25901">
              <w:rPr>
                <w:noProof/>
                <w:webHidden/>
              </w:rPr>
              <w:t>6</w:t>
            </w:r>
            <w:r w:rsidR="00E25901">
              <w:rPr>
                <w:noProof/>
                <w:webHidden/>
              </w:rPr>
              <w:fldChar w:fldCharType="end"/>
            </w:r>
          </w:hyperlink>
        </w:p>
        <w:p w14:paraId="0E325E6F" w14:textId="01D3107F" w:rsidR="00E25901" w:rsidRDefault="00D51147">
          <w:pPr>
            <w:pStyle w:val="TOC3"/>
            <w:tabs>
              <w:tab w:val="right" w:leader="dot" w:pos="9350"/>
            </w:tabs>
            <w:rPr>
              <w:rFonts w:eastAsiaTheme="minorEastAsia"/>
              <w:noProof/>
            </w:rPr>
          </w:pPr>
          <w:hyperlink w:anchor="_Toc527378393" w:history="1">
            <w:r w:rsidR="00E25901" w:rsidRPr="00393A8B">
              <w:rPr>
                <w:rStyle w:val="Hyperlink"/>
                <w:noProof/>
              </w:rPr>
              <w:t>Standard Files</w:t>
            </w:r>
            <w:r w:rsidR="00E25901">
              <w:rPr>
                <w:noProof/>
                <w:webHidden/>
              </w:rPr>
              <w:tab/>
            </w:r>
            <w:r w:rsidR="00E25901">
              <w:rPr>
                <w:noProof/>
                <w:webHidden/>
              </w:rPr>
              <w:fldChar w:fldCharType="begin"/>
            </w:r>
            <w:r w:rsidR="00E25901">
              <w:rPr>
                <w:noProof/>
                <w:webHidden/>
              </w:rPr>
              <w:instrText xml:space="preserve"> PAGEREF _Toc527378393 \h </w:instrText>
            </w:r>
            <w:r w:rsidR="00E25901">
              <w:rPr>
                <w:noProof/>
                <w:webHidden/>
              </w:rPr>
            </w:r>
            <w:r w:rsidR="00E25901">
              <w:rPr>
                <w:noProof/>
                <w:webHidden/>
              </w:rPr>
              <w:fldChar w:fldCharType="separate"/>
            </w:r>
            <w:r w:rsidR="00E25901">
              <w:rPr>
                <w:noProof/>
                <w:webHidden/>
              </w:rPr>
              <w:t>6</w:t>
            </w:r>
            <w:r w:rsidR="00E25901">
              <w:rPr>
                <w:noProof/>
                <w:webHidden/>
              </w:rPr>
              <w:fldChar w:fldCharType="end"/>
            </w:r>
          </w:hyperlink>
        </w:p>
        <w:p w14:paraId="3D5D6E8A" w14:textId="12F4AD65" w:rsidR="00E25901" w:rsidRDefault="00D51147">
          <w:pPr>
            <w:pStyle w:val="TOC3"/>
            <w:tabs>
              <w:tab w:val="right" w:leader="dot" w:pos="9350"/>
            </w:tabs>
            <w:rPr>
              <w:rFonts w:eastAsiaTheme="minorEastAsia"/>
              <w:noProof/>
            </w:rPr>
          </w:pPr>
          <w:hyperlink w:anchor="_Toc527378394" w:history="1">
            <w:r w:rsidR="00E25901" w:rsidRPr="00393A8B">
              <w:rPr>
                <w:rStyle w:val="Hyperlink"/>
                <w:noProof/>
              </w:rPr>
              <w:t>Functional Files</w:t>
            </w:r>
            <w:r w:rsidR="00E25901">
              <w:rPr>
                <w:noProof/>
                <w:webHidden/>
              </w:rPr>
              <w:tab/>
            </w:r>
            <w:r w:rsidR="00E25901">
              <w:rPr>
                <w:noProof/>
                <w:webHidden/>
              </w:rPr>
              <w:fldChar w:fldCharType="begin"/>
            </w:r>
            <w:r w:rsidR="00E25901">
              <w:rPr>
                <w:noProof/>
                <w:webHidden/>
              </w:rPr>
              <w:instrText xml:space="preserve"> PAGEREF _Toc527378394 \h </w:instrText>
            </w:r>
            <w:r w:rsidR="00E25901">
              <w:rPr>
                <w:noProof/>
                <w:webHidden/>
              </w:rPr>
            </w:r>
            <w:r w:rsidR="00E25901">
              <w:rPr>
                <w:noProof/>
                <w:webHidden/>
              </w:rPr>
              <w:fldChar w:fldCharType="separate"/>
            </w:r>
            <w:r w:rsidR="00E25901">
              <w:rPr>
                <w:noProof/>
                <w:webHidden/>
              </w:rPr>
              <w:t>7</w:t>
            </w:r>
            <w:r w:rsidR="00E25901">
              <w:rPr>
                <w:noProof/>
                <w:webHidden/>
              </w:rPr>
              <w:fldChar w:fldCharType="end"/>
            </w:r>
          </w:hyperlink>
        </w:p>
        <w:p w14:paraId="44667009" w14:textId="0173C631" w:rsidR="00E25901" w:rsidRDefault="00D51147">
          <w:pPr>
            <w:pStyle w:val="TOC2"/>
            <w:tabs>
              <w:tab w:val="right" w:leader="dot" w:pos="9350"/>
            </w:tabs>
            <w:rPr>
              <w:rFonts w:eastAsiaTheme="minorEastAsia"/>
              <w:noProof/>
            </w:rPr>
          </w:pPr>
          <w:hyperlink w:anchor="_Toc527378395" w:history="1">
            <w:r w:rsidR="00E25901" w:rsidRPr="00393A8B">
              <w:rPr>
                <w:rStyle w:val="Hyperlink"/>
                <w:noProof/>
              </w:rPr>
              <w:t>Mule Flows</w:t>
            </w:r>
            <w:r w:rsidR="00E25901">
              <w:rPr>
                <w:noProof/>
                <w:webHidden/>
              </w:rPr>
              <w:tab/>
            </w:r>
            <w:r w:rsidR="00E25901">
              <w:rPr>
                <w:noProof/>
                <w:webHidden/>
              </w:rPr>
              <w:fldChar w:fldCharType="begin"/>
            </w:r>
            <w:r w:rsidR="00E25901">
              <w:rPr>
                <w:noProof/>
                <w:webHidden/>
              </w:rPr>
              <w:instrText xml:space="preserve"> PAGEREF _Toc527378395 \h </w:instrText>
            </w:r>
            <w:r w:rsidR="00E25901">
              <w:rPr>
                <w:noProof/>
                <w:webHidden/>
              </w:rPr>
            </w:r>
            <w:r w:rsidR="00E25901">
              <w:rPr>
                <w:noProof/>
                <w:webHidden/>
              </w:rPr>
              <w:fldChar w:fldCharType="separate"/>
            </w:r>
            <w:r w:rsidR="00E25901">
              <w:rPr>
                <w:noProof/>
                <w:webHidden/>
              </w:rPr>
              <w:t>7</w:t>
            </w:r>
            <w:r w:rsidR="00E25901">
              <w:rPr>
                <w:noProof/>
                <w:webHidden/>
              </w:rPr>
              <w:fldChar w:fldCharType="end"/>
            </w:r>
          </w:hyperlink>
        </w:p>
        <w:p w14:paraId="28E4E32F" w14:textId="08AC8F85" w:rsidR="00E25901" w:rsidRDefault="00D51147">
          <w:pPr>
            <w:pStyle w:val="TOC2"/>
            <w:tabs>
              <w:tab w:val="right" w:leader="dot" w:pos="9350"/>
            </w:tabs>
            <w:rPr>
              <w:rFonts w:eastAsiaTheme="minorEastAsia"/>
              <w:noProof/>
            </w:rPr>
          </w:pPr>
          <w:hyperlink w:anchor="_Toc527378396" w:history="1">
            <w:r w:rsidR="00E25901" w:rsidRPr="00393A8B">
              <w:rPr>
                <w:rStyle w:val="Hyperlink"/>
                <w:noProof/>
              </w:rPr>
              <w:t>Mule Variables</w:t>
            </w:r>
            <w:r w:rsidR="00E25901">
              <w:rPr>
                <w:noProof/>
                <w:webHidden/>
              </w:rPr>
              <w:tab/>
            </w:r>
            <w:r w:rsidR="00E25901">
              <w:rPr>
                <w:noProof/>
                <w:webHidden/>
              </w:rPr>
              <w:fldChar w:fldCharType="begin"/>
            </w:r>
            <w:r w:rsidR="00E25901">
              <w:rPr>
                <w:noProof/>
                <w:webHidden/>
              </w:rPr>
              <w:instrText xml:space="preserve"> PAGEREF _Toc527378396 \h </w:instrText>
            </w:r>
            <w:r w:rsidR="00E25901">
              <w:rPr>
                <w:noProof/>
                <w:webHidden/>
              </w:rPr>
            </w:r>
            <w:r w:rsidR="00E25901">
              <w:rPr>
                <w:noProof/>
                <w:webHidden/>
              </w:rPr>
              <w:fldChar w:fldCharType="separate"/>
            </w:r>
            <w:r w:rsidR="00E25901">
              <w:rPr>
                <w:noProof/>
                <w:webHidden/>
              </w:rPr>
              <w:t>7</w:t>
            </w:r>
            <w:r w:rsidR="00E25901">
              <w:rPr>
                <w:noProof/>
                <w:webHidden/>
              </w:rPr>
              <w:fldChar w:fldCharType="end"/>
            </w:r>
          </w:hyperlink>
        </w:p>
        <w:p w14:paraId="6FEC5AB6" w14:textId="72B624E7" w:rsidR="00E25901" w:rsidRDefault="00D51147">
          <w:pPr>
            <w:pStyle w:val="TOC1"/>
            <w:tabs>
              <w:tab w:val="right" w:leader="dot" w:pos="9350"/>
            </w:tabs>
            <w:rPr>
              <w:rFonts w:eastAsiaTheme="minorEastAsia"/>
              <w:noProof/>
            </w:rPr>
          </w:pPr>
          <w:hyperlink w:anchor="_Toc527378397" w:history="1">
            <w:r w:rsidR="00E25901" w:rsidRPr="00393A8B">
              <w:rPr>
                <w:rStyle w:val="Hyperlink"/>
                <w:noProof/>
              </w:rPr>
              <w:t>ARM Domain Names</w:t>
            </w:r>
            <w:r w:rsidR="00E25901">
              <w:rPr>
                <w:noProof/>
                <w:webHidden/>
              </w:rPr>
              <w:tab/>
            </w:r>
            <w:r w:rsidR="00E25901">
              <w:rPr>
                <w:noProof/>
                <w:webHidden/>
              </w:rPr>
              <w:fldChar w:fldCharType="begin"/>
            </w:r>
            <w:r w:rsidR="00E25901">
              <w:rPr>
                <w:noProof/>
                <w:webHidden/>
              </w:rPr>
              <w:instrText xml:space="preserve"> PAGEREF _Toc527378397 \h </w:instrText>
            </w:r>
            <w:r w:rsidR="00E25901">
              <w:rPr>
                <w:noProof/>
                <w:webHidden/>
              </w:rPr>
            </w:r>
            <w:r w:rsidR="00E25901">
              <w:rPr>
                <w:noProof/>
                <w:webHidden/>
              </w:rPr>
              <w:fldChar w:fldCharType="separate"/>
            </w:r>
            <w:r w:rsidR="00E25901">
              <w:rPr>
                <w:noProof/>
                <w:webHidden/>
              </w:rPr>
              <w:t>7</w:t>
            </w:r>
            <w:r w:rsidR="00E25901">
              <w:rPr>
                <w:noProof/>
                <w:webHidden/>
              </w:rPr>
              <w:fldChar w:fldCharType="end"/>
            </w:r>
          </w:hyperlink>
        </w:p>
        <w:p w14:paraId="5960F3BF" w14:textId="52E462CD" w:rsidR="00E25901" w:rsidRDefault="00D51147">
          <w:pPr>
            <w:pStyle w:val="TOC1"/>
            <w:tabs>
              <w:tab w:val="right" w:leader="dot" w:pos="9350"/>
            </w:tabs>
            <w:rPr>
              <w:rFonts w:eastAsiaTheme="minorEastAsia"/>
              <w:noProof/>
            </w:rPr>
          </w:pPr>
          <w:hyperlink w:anchor="_Toc527378398" w:history="1">
            <w:r w:rsidR="00E25901" w:rsidRPr="00393A8B">
              <w:rPr>
                <w:rStyle w:val="Hyperlink"/>
                <w:noProof/>
              </w:rPr>
              <w:t>Custom HTTP Header Names</w:t>
            </w:r>
            <w:r w:rsidR="00E25901">
              <w:rPr>
                <w:noProof/>
                <w:webHidden/>
              </w:rPr>
              <w:tab/>
            </w:r>
            <w:r w:rsidR="00E25901">
              <w:rPr>
                <w:noProof/>
                <w:webHidden/>
              </w:rPr>
              <w:fldChar w:fldCharType="begin"/>
            </w:r>
            <w:r w:rsidR="00E25901">
              <w:rPr>
                <w:noProof/>
                <w:webHidden/>
              </w:rPr>
              <w:instrText xml:space="preserve"> PAGEREF _Toc527378398 \h </w:instrText>
            </w:r>
            <w:r w:rsidR="00E25901">
              <w:rPr>
                <w:noProof/>
                <w:webHidden/>
              </w:rPr>
            </w:r>
            <w:r w:rsidR="00E25901">
              <w:rPr>
                <w:noProof/>
                <w:webHidden/>
              </w:rPr>
              <w:fldChar w:fldCharType="separate"/>
            </w:r>
            <w:r w:rsidR="00E25901">
              <w:rPr>
                <w:noProof/>
                <w:webHidden/>
              </w:rPr>
              <w:t>8</w:t>
            </w:r>
            <w:r w:rsidR="00E25901">
              <w:rPr>
                <w:noProof/>
                <w:webHidden/>
              </w:rPr>
              <w:fldChar w:fldCharType="end"/>
            </w:r>
          </w:hyperlink>
        </w:p>
        <w:p w14:paraId="7773DB7F" w14:textId="11665FF9" w:rsidR="00E25901" w:rsidRDefault="00D51147">
          <w:pPr>
            <w:pStyle w:val="TOC1"/>
            <w:tabs>
              <w:tab w:val="right" w:leader="dot" w:pos="9350"/>
            </w:tabs>
            <w:rPr>
              <w:rFonts w:eastAsiaTheme="minorEastAsia"/>
              <w:noProof/>
            </w:rPr>
          </w:pPr>
          <w:hyperlink w:anchor="_Toc527378399" w:history="1">
            <w:r w:rsidR="00E25901" w:rsidRPr="00393A8B">
              <w:rPr>
                <w:rStyle w:val="Hyperlink"/>
                <w:noProof/>
              </w:rPr>
              <w:t>Queue &amp; Topic Names</w:t>
            </w:r>
            <w:r w:rsidR="00E25901">
              <w:rPr>
                <w:noProof/>
                <w:webHidden/>
              </w:rPr>
              <w:tab/>
            </w:r>
            <w:r w:rsidR="00E25901">
              <w:rPr>
                <w:noProof/>
                <w:webHidden/>
              </w:rPr>
              <w:fldChar w:fldCharType="begin"/>
            </w:r>
            <w:r w:rsidR="00E25901">
              <w:rPr>
                <w:noProof/>
                <w:webHidden/>
              </w:rPr>
              <w:instrText xml:space="preserve"> PAGEREF _Toc527378399 \h </w:instrText>
            </w:r>
            <w:r w:rsidR="00E25901">
              <w:rPr>
                <w:noProof/>
                <w:webHidden/>
              </w:rPr>
            </w:r>
            <w:r w:rsidR="00E25901">
              <w:rPr>
                <w:noProof/>
                <w:webHidden/>
              </w:rPr>
              <w:fldChar w:fldCharType="separate"/>
            </w:r>
            <w:r w:rsidR="00E25901">
              <w:rPr>
                <w:noProof/>
                <w:webHidden/>
              </w:rPr>
              <w:t>8</w:t>
            </w:r>
            <w:r w:rsidR="00E25901">
              <w:rPr>
                <w:noProof/>
                <w:webHidden/>
              </w:rPr>
              <w:fldChar w:fldCharType="end"/>
            </w:r>
          </w:hyperlink>
        </w:p>
        <w:p w14:paraId="32B893AB" w14:textId="5D427D69" w:rsidR="00E25901" w:rsidRDefault="00D51147">
          <w:pPr>
            <w:pStyle w:val="TOC1"/>
            <w:tabs>
              <w:tab w:val="right" w:leader="dot" w:pos="9350"/>
            </w:tabs>
            <w:rPr>
              <w:rFonts w:eastAsiaTheme="minorEastAsia"/>
              <w:noProof/>
            </w:rPr>
          </w:pPr>
          <w:hyperlink w:anchor="_Toc527378400" w:history="1">
            <w:r w:rsidR="00E25901" w:rsidRPr="00393A8B">
              <w:rPr>
                <w:rStyle w:val="Hyperlink"/>
                <w:noProof/>
              </w:rPr>
              <w:t>API URLs</w:t>
            </w:r>
            <w:r w:rsidR="00E25901">
              <w:rPr>
                <w:noProof/>
                <w:webHidden/>
              </w:rPr>
              <w:tab/>
            </w:r>
            <w:r w:rsidR="00E25901">
              <w:rPr>
                <w:noProof/>
                <w:webHidden/>
              </w:rPr>
              <w:fldChar w:fldCharType="begin"/>
            </w:r>
            <w:r w:rsidR="00E25901">
              <w:rPr>
                <w:noProof/>
                <w:webHidden/>
              </w:rPr>
              <w:instrText xml:space="preserve"> PAGEREF _Toc527378400 \h </w:instrText>
            </w:r>
            <w:r w:rsidR="00E25901">
              <w:rPr>
                <w:noProof/>
                <w:webHidden/>
              </w:rPr>
            </w:r>
            <w:r w:rsidR="00E25901">
              <w:rPr>
                <w:noProof/>
                <w:webHidden/>
              </w:rPr>
              <w:fldChar w:fldCharType="separate"/>
            </w:r>
            <w:r w:rsidR="00E25901">
              <w:rPr>
                <w:noProof/>
                <w:webHidden/>
              </w:rPr>
              <w:t>9</w:t>
            </w:r>
            <w:r w:rsidR="00E25901">
              <w:rPr>
                <w:noProof/>
                <w:webHidden/>
              </w:rPr>
              <w:fldChar w:fldCharType="end"/>
            </w:r>
          </w:hyperlink>
        </w:p>
        <w:p w14:paraId="6E05DCC3" w14:textId="4E8F5892" w:rsidR="00E25901" w:rsidRDefault="00D51147">
          <w:pPr>
            <w:pStyle w:val="TOC2"/>
            <w:tabs>
              <w:tab w:val="right" w:leader="dot" w:pos="9350"/>
            </w:tabs>
            <w:rPr>
              <w:rFonts w:eastAsiaTheme="minorEastAsia"/>
              <w:noProof/>
            </w:rPr>
          </w:pPr>
          <w:hyperlink w:anchor="_Toc527378401" w:history="1">
            <w:r w:rsidR="00E25901" w:rsidRPr="00393A8B">
              <w:rPr>
                <w:rStyle w:val="Hyperlink"/>
                <w:noProof/>
              </w:rPr>
              <w:t>CloudHub Shared Load Balancer</w:t>
            </w:r>
            <w:r w:rsidR="00E25901">
              <w:rPr>
                <w:noProof/>
                <w:webHidden/>
              </w:rPr>
              <w:tab/>
            </w:r>
            <w:r w:rsidR="00E25901">
              <w:rPr>
                <w:noProof/>
                <w:webHidden/>
              </w:rPr>
              <w:fldChar w:fldCharType="begin"/>
            </w:r>
            <w:r w:rsidR="00E25901">
              <w:rPr>
                <w:noProof/>
                <w:webHidden/>
              </w:rPr>
              <w:instrText xml:space="preserve"> PAGEREF _Toc527378401 \h </w:instrText>
            </w:r>
            <w:r w:rsidR="00E25901">
              <w:rPr>
                <w:noProof/>
                <w:webHidden/>
              </w:rPr>
            </w:r>
            <w:r w:rsidR="00E25901">
              <w:rPr>
                <w:noProof/>
                <w:webHidden/>
              </w:rPr>
              <w:fldChar w:fldCharType="separate"/>
            </w:r>
            <w:r w:rsidR="00E25901">
              <w:rPr>
                <w:noProof/>
                <w:webHidden/>
              </w:rPr>
              <w:t>9</w:t>
            </w:r>
            <w:r w:rsidR="00E25901">
              <w:rPr>
                <w:noProof/>
                <w:webHidden/>
              </w:rPr>
              <w:fldChar w:fldCharType="end"/>
            </w:r>
          </w:hyperlink>
        </w:p>
        <w:p w14:paraId="71F31647" w14:textId="4E930D8C" w:rsidR="00E25901" w:rsidRDefault="00D51147">
          <w:pPr>
            <w:pStyle w:val="TOC2"/>
            <w:tabs>
              <w:tab w:val="right" w:leader="dot" w:pos="9350"/>
            </w:tabs>
            <w:rPr>
              <w:rFonts w:eastAsiaTheme="minorEastAsia"/>
              <w:noProof/>
            </w:rPr>
          </w:pPr>
          <w:hyperlink w:anchor="_Toc527378402" w:history="1">
            <w:r w:rsidR="00E25901" w:rsidRPr="00393A8B">
              <w:rPr>
                <w:rStyle w:val="Hyperlink"/>
                <w:noProof/>
              </w:rPr>
              <w:t>Cloudhub VPC Dedicated Load Balancer or Company Load Balancer</w:t>
            </w:r>
            <w:r w:rsidR="00E25901">
              <w:rPr>
                <w:noProof/>
                <w:webHidden/>
              </w:rPr>
              <w:tab/>
            </w:r>
            <w:r w:rsidR="00E25901">
              <w:rPr>
                <w:noProof/>
                <w:webHidden/>
              </w:rPr>
              <w:fldChar w:fldCharType="begin"/>
            </w:r>
            <w:r w:rsidR="00E25901">
              <w:rPr>
                <w:noProof/>
                <w:webHidden/>
              </w:rPr>
              <w:instrText xml:space="preserve"> PAGEREF _Toc527378402 \h </w:instrText>
            </w:r>
            <w:r w:rsidR="00E25901">
              <w:rPr>
                <w:noProof/>
                <w:webHidden/>
              </w:rPr>
            </w:r>
            <w:r w:rsidR="00E25901">
              <w:rPr>
                <w:noProof/>
                <w:webHidden/>
              </w:rPr>
              <w:fldChar w:fldCharType="separate"/>
            </w:r>
            <w:r w:rsidR="00E25901">
              <w:rPr>
                <w:noProof/>
                <w:webHidden/>
              </w:rPr>
              <w:t>9</w:t>
            </w:r>
            <w:r w:rsidR="00E25901">
              <w:rPr>
                <w:noProof/>
                <w:webHidden/>
              </w:rPr>
              <w:fldChar w:fldCharType="end"/>
            </w:r>
          </w:hyperlink>
        </w:p>
        <w:p w14:paraId="3AC06A81" w14:textId="209B68D0" w:rsidR="00034E2E" w:rsidRDefault="00034E2E">
          <w:r>
            <w:rPr>
              <w:b/>
              <w:bCs/>
              <w:noProof/>
            </w:rPr>
            <w:fldChar w:fldCharType="end"/>
          </w:r>
        </w:p>
      </w:sdtContent>
    </w:sdt>
    <w:p w14:paraId="02C2B7D3" w14:textId="77777777" w:rsidR="00034E2E" w:rsidRDefault="00034E2E">
      <w:r>
        <w:br w:type="page"/>
      </w:r>
    </w:p>
    <w:p w14:paraId="0312CEC8" w14:textId="77777777" w:rsidR="00034E2E" w:rsidRPr="00034E2E" w:rsidRDefault="00034E2E" w:rsidP="00034E2E"/>
    <w:p w14:paraId="039379D2" w14:textId="77777777" w:rsidR="009C7C3B" w:rsidRDefault="009C7C3B" w:rsidP="009C7C3B"/>
    <w:p w14:paraId="4BB52960" w14:textId="77777777" w:rsidR="00850DB6" w:rsidRDefault="00850DB6" w:rsidP="00850DB6">
      <w:pPr>
        <w:pStyle w:val="Heading1"/>
      </w:pPr>
      <w:bookmarkStart w:id="1" w:name="_Toc527378385"/>
      <w:r>
        <w:t>Introduction</w:t>
      </w:r>
      <w:bookmarkEnd w:id="1"/>
    </w:p>
    <w:p w14:paraId="00013404" w14:textId="6E78AB2A" w:rsidR="009C7C3B" w:rsidRDefault="0002675D" w:rsidP="00CF2ABD">
      <w:pPr>
        <w:pStyle w:val="BodyText"/>
      </w:pPr>
      <w:r>
        <w:t xml:space="preserve">This document describes </w:t>
      </w:r>
      <w:r w:rsidR="00D9105A">
        <w:t>the naming standard</w:t>
      </w:r>
      <w:r>
        <w:t>s for API and application development on the Anypoint Platform and Mule runtimes.</w:t>
      </w:r>
    </w:p>
    <w:p w14:paraId="34595AFC" w14:textId="77777777" w:rsidR="00876EB8" w:rsidRDefault="00876EB8" w:rsidP="00876EB8">
      <w:pPr>
        <w:pStyle w:val="Heading1"/>
      </w:pPr>
      <w:bookmarkStart w:id="2" w:name="_Toc527378386"/>
      <w:r>
        <w:t>Definitions</w:t>
      </w:r>
      <w:bookmarkEnd w:id="2"/>
    </w:p>
    <w:p w14:paraId="63044D49" w14:textId="77777777" w:rsidR="00876EB8" w:rsidRDefault="00876EB8" w:rsidP="009E71D1">
      <w:pPr>
        <w:pStyle w:val="ListBullet2"/>
      </w:pPr>
      <w:r>
        <w:rPr>
          <w:b/>
        </w:rPr>
        <w:t>Mule Project:</w:t>
      </w:r>
      <w:r>
        <w:t xml:space="preserve"> Name of the Mule project for the application.  This is the name of the top-level folder of the Mule app and is stored in source control.  When deployed to CloudHub, it is also the name of the application’s zip file.</w:t>
      </w:r>
    </w:p>
    <w:p w14:paraId="3715DE42" w14:textId="1BFA3F21" w:rsidR="00876EB8" w:rsidRDefault="00876EB8" w:rsidP="009E71D1">
      <w:pPr>
        <w:pStyle w:val="ListBullet2"/>
      </w:pPr>
      <w:r>
        <w:rPr>
          <w:b/>
        </w:rPr>
        <w:t>Runtime Manager Domain:</w:t>
      </w:r>
      <w:r>
        <w:t xml:space="preserve"> This is the name of the domain in Anypoint Runtime Manager to which the application is deployed.  The Mule project name and domain name are NOT linked and don’t have to be named the same thing.  One domain is linked to only one Mule app instance.  This name must be globally unique across all applications, environments, and clients in Runtime Manager.</w:t>
      </w:r>
    </w:p>
    <w:p w14:paraId="5CFC63AA" w14:textId="1ECFE646" w:rsidR="00876EB8" w:rsidRDefault="00876EB8" w:rsidP="009E71D1">
      <w:pPr>
        <w:pStyle w:val="ListBullet2"/>
      </w:pPr>
      <w:r>
        <w:rPr>
          <w:b/>
        </w:rPr>
        <w:t xml:space="preserve">URL: </w:t>
      </w:r>
      <w:r>
        <w:t xml:space="preserve">This is the Mule application’s </w:t>
      </w:r>
      <w:r w:rsidR="00531AA6">
        <w:t xml:space="preserve">API </w:t>
      </w:r>
      <w:r>
        <w:t>URL.</w:t>
      </w:r>
    </w:p>
    <w:p w14:paraId="59885ADB" w14:textId="77777777" w:rsidR="00876EB8" w:rsidRDefault="00876EB8" w:rsidP="009E71D1">
      <w:pPr>
        <w:pStyle w:val="ListBullet2"/>
      </w:pPr>
      <w:r>
        <w:rPr>
          <w:b/>
        </w:rPr>
        <w:t>API:</w:t>
      </w:r>
      <w:r>
        <w:t xml:space="preserve"> This is the API defined in API Designer &amp; API Manager.</w:t>
      </w:r>
    </w:p>
    <w:p w14:paraId="5F126530" w14:textId="7D788AE1" w:rsidR="00876EB8" w:rsidRPr="00570653" w:rsidRDefault="00876EB8" w:rsidP="009E71D1">
      <w:pPr>
        <w:pStyle w:val="ListBullet2"/>
        <w:rPr>
          <w:rFonts w:ascii="Calibri" w:eastAsia="Calibri" w:hAnsi="Calibri" w:cs="Calibri"/>
        </w:rPr>
      </w:pPr>
      <w:r>
        <w:rPr>
          <w:b/>
        </w:rPr>
        <w:t>App</w:t>
      </w:r>
      <w:r>
        <w:t xml:space="preserve">: This is the implementation running in </w:t>
      </w:r>
      <w:r w:rsidR="00531AA6">
        <w:t>Runtime Manager</w:t>
      </w:r>
      <w:r>
        <w:t>.  It can be linked to an API</w:t>
      </w:r>
      <w:r w:rsidR="00531AA6">
        <w:t xml:space="preserve"> in API Manager but does not have to be</w:t>
      </w:r>
      <w:r>
        <w:t>.</w:t>
      </w:r>
    </w:p>
    <w:p w14:paraId="1474CE2E" w14:textId="19646161" w:rsidR="00570653" w:rsidRDefault="00570653" w:rsidP="009E71D1">
      <w:pPr>
        <w:pStyle w:val="ListBullet2"/>
        <w:rPr>
          <w:rFonts w:ascii="Calibri" w:eastAsia="Calibri" w:hAnsi="Calibri" w:cs="Calibri"/>
        </w:rPr>
      </w:pPr>
      <w:r w:rsidRPr="00570653">
        <w:rPr>
          <w:rFonts w:ascii="Calibri" w:eastAsia="Calibri" w:hAnsi="Calibri" w:cs="Calibri"/>
          <w:b/>
        </w:rPr>
        <w:t>ARM</w:t>
      </w:r>
      <w:r>
        <w:rPr>
          <w:rFonts w:ascii="Calibri" w:eastAsia="Calibri" w:hAnsi="Calibri" w:cs="Calibri"/>
        </w:rPr>
        <w:t>: Anypoint Runtime Manager</w:t>
      </w:r>
    </w:p>
    <w:p w14:paraId="3AF87B70" w14:textId="0CF64074" w:rsidR="0051338F" w:rsidRDefault="0051338F" w:rsidP="009E71D1">
      <w:pPr>
        <w:pStyle w:val="ListBullet2"/>
        <w:rPr>
          <w:rFonts w:ascii="Calibri" w:eastAsia="Calibri" w:hAnsi="Calibri" w:cs="Calibri"/>
        </w:rPr>
      </w:pPr>
      <w:proofErr w:type="spellStart"/>
      <w:r w:rsidRPr="00FD4D8F">
        <w:rPr>
          <w:rFonts w:ascii="Calibri" w:eastAsia="Calibri" w:hAnsi="Calibri" w:cs="Calibri"/>
          <w:b/>
        </w:rPr>
        <w:t>SoR</w:t>
      </w:r>
      <w:proofErr w:type="spellEnd"/>
      <w:r>
        <w:rPr>
          <w:rFonts w:ascii="Calibri" w:eastAsia="Calibri" w:hAnsi="Calibri" w:cs="Calibri"/>
        </w:rPr>
        <w:t>: System of record.  This refers to the back-end non-mule system</w:t>
      </w:r>
      <w:r w:rsidR="0090715E">
        <w:rPr>
          <w:rFonts w:ascii="Calibri" w:eastAsia="Calibri" w:hAnsi="Calibri" w:cs="Calibri"/>
        </w:rPr>
        <w:t>s</w:t>
      </w:r>
      <w:r>
        <w:rPr>
          <w:rFonts w:ascii="Calibri" w:eastAsia="Calibri" w:hAnsi="Calibri" w:cs="Calibri"/>
        </w:rPr>
        <w:t xml:space="preserve"> that </w:t>
      </w:r>
      <w:r w:rsidR="0090715E">
        <w:rPr>
          <w:rFonts w:ascii="Calibri" w:eastAsia="Calibri" w:hAnsi="Calibri" w:cs="Calibri"/>
        </w:rPr>
        <w:t>are</w:t>
      </w:r>
      <w:r>
        <w:rPr>
          <w:rFonts w:ascii="Calibri" w:eastAsia="Calibri" w:hAnsi="Calibri" w:cs="Calibri"/>
        </w:rPr>
        <w:t xml:space="preserve"> the </w:t>
      </w:r>
      <w:r w:rsidR="009B3A81">
        <w:rPr>
          <w:rFonts w:ascii="Calibri" w:eastAsia="Calibri" w:hAnsi="Calibri" w:cs="Calibri"/>
        </w:rPr>
        <w:t>system</w:t>
      </w:r>
      <w:r w:rsidR="0090715E">
        <w:rPr>
          <w:rFonts w:ascii="Calibri" w:eastAsia="Calibri" w:hAnsi="Calibri" w:cs="Calibri"/>
        </w:rPr>
        <w:t>s</w:t>
      </w:r>
      <w:r w:rsidR="009B3A81">
        <w:rPr>
          <w:rFonts w:ascii="Calibri" w:eastAsia="Calibri" w:hAnsi="Calibri" w:cs="Calibri"/>
        </w:rPr>
        <w:t xml:space="preserve"> of record of the data flowing through APIs.</w:t>
      </w:r>
    </w:p>
    <w:p w14:paraId="03E93498" w14:textId="77777777" w:rsidR="00876EB8" w:rsidRDefault="00876EB8" w:rsidP="00876EB8">
      <w:r>
        <w:t>In API-Led design, there are different application types, depending where the app lines up in the API layers.  The application types are listed below and will be referenced in other sections.</w:t>
      </w:r>
    </w:p>
    <w:p w14:paraId="249353AF" w14:textId="77777777" w:rsidR="00876EB8" w:rsidRDefault="00876EB8" w:rsidP="009E71D1">
      <w:pPr>
        <w:pStyle w:val="ListBullet2"/>
      </w:pPr>
      <w:r>
        <w:rPr>
          <w:b/>
        </w:rPr>
        <w:t>Experience</w:t>
      </w:r>
      <w:r>
        <w:t>: consumer apps in the experience layer.</w:t>
      </w:r>
    </w:p>
    <w:p w14:paraId="42FE1759" w14:textId="77777777" w:rsidR="00876EB8" w:rsidRDefault="00876EB8" w:rsidP="009E71D1">
      <w:pPr>
        <w:pStyle w:val="ListBullet2"/>
      </w:pPr>
      <w:r>
        <w:rPr>
          <w:b/>
        </w:rPr>
        <w:t>Process</w:t>
      </w:r>
      <w:r>
        <w:t>: business orchestration apps in the process layer.</w:t>
      </w:r>
    </w:p>
    <w:p w14:paraId="28D282B5" w14:textId="77777777" w:rsidR="00876EB8" w:rsidRDefault="00876EB8" w:rsidP="009E71D1">
      <w:pPr>
        <w:pStyle w:val="ListBullet2"/>
      </w:pPr>
      <w:r>
        <w:rPr>
          <w:b/>
        </w:rPr>
        <w:t>System</w:t>
      </w:r>
      <w:r>
        <w:t>: apps in the system layer in wrap systems of record.</w:t>
      </w:r>
    </w:p>
    <w:p w14:paraId="2EED1745" w14:textId="77777777" w:rsidR="00876EB8" w:rsidRDefault="00876EB8" w:rsidP="009E71D1">
      <w:pPr>
        <w:pStyle w:val="ListBullet2"/>
      </w:pPr>
      <w:r>
        <w:rPr>
          <w:b/>
        </w:rPr>
        <w:t>Service</w:t>
      </w:r>
      <w:r>
        <w:t>: common service.</w:t>
      </w:r>
    </w:p>
    <w:p w14:paraId="4839CC7A" w14:textId="1FD4793E" w:rsidR="00876EB8" w:rsidRDefault="00876EB8" w:rsidP="009E71D1">
      <w:pPr>
        <w:pStyle w:val="ListBullet2"/>
      </w:pPr>
      <w:r>
        <w:rPr>
          <w:b/>
        </w:rPr>
        <w:t>Batch</w:t>
      </w:r>
      <w:r>
        <w:t xml:space="preserve">: application that does batch </w:t>
      </w:r>
      <w:r w:rsidR="00D81929">
        <w:t xml:space="preserve">or independent </w:t>
      </w:r>
      <w:r>
        <w:t xml:space="preserve">processing.  Usually triggered by </w:t>
      </w:r>
      <w:r w:rsidR="008E4B26">
        <w:t>scheduler</w:t>
      </w:r>
      <w:r>
        <w:t xml:space="preserve"> and not API.</w:t>
      </w:r>
    </w:p>
    <w:p w14:paraId="53FABBA3" w14:textId="23757287" w:rsidR="00D1289B" w:rsidRDefault="00B659C3" w:rsidP="00B658D2">
      <w:pPr>
        <w:pStyle w:val="Heading1"/>
      </w:pPr>
      <w:bookmarkStart w:id="3" w:name="_Toc527378387"/>
      <w:r>
        <w:t>Summary</w:t>
      </w:r>
      <w:bookmarkEnd w:id="3"/>
    </w:p>
    <w:p w14:paraId="3DC9775F" w14:textId="48457FC2" w:rsidR="00BD7859" w:rsidRDefault="00BD7859" w:rsidP="00BD7859">
      <w:r>
        <w:t>A name for any item in Anypoint eco system should follow the guidelines below.</w:t>
      </w:r>
    </w:p>
    <w:p w14:paraId="74F54C7A" w14:textId="1D62DEF4" w:rsidR="00BD7859" w:rsidRDefault="00BD7859" w:rsidP="00BD7859">
      <w:pPr>
        <w:pStyle w:val="ListBullet2"/>
      </w:pPr>
      <w:r>
        <w:t>Descriptive: a name should clearly describe the purpose or mechanism of the item being named.</w:t>
      </w:r>
    </w:p>
    <w:p w14:paraId="3BC5FBB8" w14:textId="3831D9B0" w:rsidR="00BD7859" w:rsidRDefault="00BD7859" w:rsidP="00BD7859">
      <w:pPr>
        <w:pStyle w:val="ListBullet2"/>
      </w:pPr>
      <w:r>
        <w:t xml:space="preserve">Concise: a name should be brief with a recommended length less than 32 characters. Although this is not length limit on a Mule flow or Mule palette activity, frequently using long names would make the visuals inside MuleSoft Studio </w:t>
      </w:r>
      <w:r w:rsidR="000C4EAD">
        <w:t>harder to visually process</w:t>
      </w:r>
      <w:r>
        <w:t xml:space="preserve">. </w:t>
      </w:r>
    </w:p>
    <w:p w14:paraId="5806B58B" w14:textId="444B979C" w:rsidR="00BD7859" w:rsidRDefault="006F4461" w:rsidP="00BD7859">
      <w:pPr>
        <w:pStyle w:val="ListBullet2"/>
      </w:pPr>
      <w:r>
        <w:t xml:space="preserve">Consistent with Tools: a name should be consistent with </w:t>
      </w:r>
      <w:r w:rsidR="00BD7859">
        <w:t xml:space="preserve">what MuleSoft tools already offer. For example, </w:t>
      </w:r>
      <w:r>
        <w:t xml:space="preserve">both </w:t>
      </w:r>
      <w:r w:rsidR="00BD7859">
        <w:t>MuleSoft Design Center</w:t>
      </w:r>
      <w:r>
        <w:t xml:space="preserve"> and </w:t>
      </w:r>
      <w:proofErr w:type="spellStart"/>
      <w:r w:rsidR="00BD7859">
        <w:t>API</w:t>
      </w:r>
      <w:r w:rsidR="00AF390F">
        <w:t>k</w:t>
      </w:r>
      <w:r w:rsidR="00BD7859">
        <w:t>it</w:t>
      </w:r>
      <w:proofErr w:type="spellEnd"/>
      <w:r w:rsidR="00BD7859">
        <w:t xml:space="preserve"> both generate some technical artifacts. The </w:t>
      </w:r>
      <w:r w:rsidR="00BD7859">
        <w:lastRenderedPageBreak/>
        <w:t xml:space="preserve">defined naming convention should not </w:t>
      </w:r>
      <w:r w:rsidR="00733D18">
        <w:t xml:space="preserve">significantly </w:t>
      </w:r>
      <w:r>
        <w:t>deviate from</w:t>
      </w:r>
      <w:r w:rsidR="00BD7859">
        <w:t xml:space="preserve"> what these MuleSoft tools generate.</w:t>
      </w:r>
    </w:p>
    <w:p w14:paraId="230411B1" w14:textId="014C9E1A" w:rsidR="00CD0AD5" w:rsidRDefault="00CD0AD5" w:rsidP="00BD7859">
      <w:pPr>
        <w:pStyle w:val="ListBullet2"/>
      </w:pPr>
      <w:r>
        <w:t>Follow the default: a name should follow the “all lower cases with dash and descriptive” pattern, if the item naming is not described in this document.</w:t>
      </w:r>
    </w:p>
    <w:p w14:paraId="6BB76D46" w14:textId="438444AE" w:rsidR="00BD7859" w:rsidRPr="00BD7859" w:rsidRDefault="00CD0AD5" w:rsidP="00BD7859">
      <w:r>
        <w:t>F</w:t>
      </w:r>
      <w:r w:rsidR="00BD7859">
        <w:t xml:space="preserve">ollowing the </w:t>
      </w:r>
      <w:r>
        <w:t xml:space="preserve">defined </w:t>
      </w:r>
      <w:r w:rsidR="00BD7859">
        <w:t xml:space="preserve">naming </w:t>
      </w:r>
      <w:r>
        <w:t>standards</w:t>
      </w:r>
      <w:r w:rsidR="00BD7859">
        <w:t xml:space="preserve"> will make the Mule</w:t>
      </w:r>
      <w:r>
        <w:t xml:space="preserve"> projects, APIs, </w:t>
      </w:r>
      <w:r w:rsidR="00BD7859">
        <w:t xml:space="preserve">flows </w:t>
      </w:r>
      <w:r>
        <w:t xml:space="preserve">and other items </w:t>
      </w:r>
      <w:r w:rsidR="00BD7859">
        <w:t>more readable</w:t>
      </w:r>
      <w:r>
        <w:t xml:space="preserve"> and understandable</w:t>
      </w:r>
      <w:r w:rsidR="00BD7859">
        <w:t>.</w:t>
      </w:r>
    </w:p>
    <w:p w14:paraId="045DBCD2" w14:textId="7D200888" w:rsidR="00383A64" w:rsidRPr="00383A64" w:rsidRDefault="00383A64" w:rsidP="00383A64">
      <w:pPr>
        <w:pStyle w:val="Heading2"/>
      </w:pPr>
      <w:bookmarkStart w:id="4" w:name="_Toc527378388"/>
      <w:r>
        <w:t>Files &amp; Content</w:t>
      </w:r>
      <w:bookmarkEnd w:id="4"/>
    </w:p>
    <w:p w14:paraId="7CC7BFBD" w14:textId="77777777" w:rsidR="0005233C" w:rsidRDefault="0005233C" w:rsidP="0005233C">
      <w:r>
        <w:t>The table below shows the general pattern for the files and contents within a Mule project.  Specific items are detailed in subsequent sections.</w:t>
      </w:r>
    </w:p>
    <w:tbl>
      <w:tblPr>
        <w:tblW w:w="89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80"/>
        <w:gridCol w:w="7130"/>
      </w:tblGrid>
      <w:tr w:rsidR="0005233C" w14:paraId="0C66827E" w14:textId="77777777" w:rsidTr="000876FF">
        <w:trPr>
          <w:trHeight w:val="480"/>
        </w:trPr>
        <w:tc>
          <w:tcPr>
            <w:tcW w:w="1780" w:type="dxa"/>
            <w:tcBorders>
              <w:top w:val="single" w:sz="8" w:space="0" w:color="5B9BD5"/>
              <w:left w:val="single" w:sz="8" w:space="0" w:color="5B9BD5"/>
              <w:bottom w:val="nil"/>
              <w:right w:val="nil"/>
            </w:tcBorders>
            <w:shd w:val="clear" w:color="auto" w:fill="5B9BD5"/>
            <w:tcMar>
              <w:top w:w="100" w:type="dxa"/>
              <w:left w:w="100" w:type="dxa"/>
              <w:bottom w:w="100" w:type="dxa"/>
              <w:right w:w="100" w:type="dxa"/>
            </w:tcMar>
          </w:tcPr>
          <w:p w14:paraId="1613AD66" w14:textId="77777777" w:rsidR="0005233C" w:rsidRDefault="0005233C" w:rsidP="000876FF">
            <w:pPr>
              <w:jc w:val="center"/>
              <w:rPr>
                <w:b/>
                <w:color w:val="FFFFFF"/>
              </w:rPr>
            </w:pPr>
            <w:r>
              <w:rPr>
                <w:b/>
                <w:color w:val="FFFFFF"/>
              </w:rPr>
              <w:t>Category</w:t>
            </w:r>
          </w:p>
        </w:tc>
        <w:tc>
          <w:tcPr>
            <w:tcW w:w="7130" w:type="dxa"/>
            <w:tcBorders>
              <w:top w:val="single" w:sz="8" w:space="0" w:color="5B9BD5"/>
              <w:left w:val="single" w:sz="8" w:space="0" w:color="5B9BD5"/>
              <w:bottom w:val="nil"/>
              <w:right w:val="single" w:sz="8" w:space="0" w:color="5B9BD5"/>
            </w:tcBorders>
            <w:shd w:val="clear" w:color="auto" w:fill="5B9BD5"/>
            <w:tcMar>
              <w:top w:w="100" w:type="dxa"/>
              <w:left w:w="100" w:type="dxa"/>
              <w:bottom w:w="100" w:type="dxa"/>
              <w:right w:w="100" w:type="dxa"/>
            </w:tcMar>
          </w:tcPr>
          <w:p w14:paraId="0BEFDFB9" w14:textId="77777777" w:rsidR="0005233C" w:rsidRDefault="0005233C" w:rsidP="000876FF">
            <w:pPr>
              <w:jc w:val="center"/>
              <w:rPr>
                <w:b/>
                <w:color w:val="FFFFFF"/>
              </w:rPr>
            </w:pPr>
            <w:r>
              <w:rPr>
                <w:b/>
                <w:color w:val="FFFFFF"/>
              </w:rPr>
              <w:t>General Pattern</w:t>
            </w:r>
          </w:p>
        </w:tc>
      </w:tr>
      <w:tr w:rsidR="0005233C" w14:paraId="187DC4EA" w14:textId="77777777" w:rsidTr="000876FF">
        <w:trPr>
          <w:trHeight w:val="510"/>
        </w:trPr>
        <w:tc>
          <w:tcPr>
            <w:tcW w:w="1780" w:type="dxa"/>
            <w:tcBorders>
              <w:top w:val="single" w:sz="8" w:space="0" w:color="5B9BD5"/>
              <w:left w:val="single" w:sz="8" w:space="0" w:color="5B9BD5"/>
              <w:bottom w:val="single" w:sz="8" w:space="0" w:color="5B9BD5"/>
              <w:right w:val="nil"/>
            </w:tcBorders>
            <w:shd w:val="clear" w:color="auto" w:fill="FFFFFF"/>
            <w:tcMar>
              <w:top w:w="100" w:type="dxa"/>
              <w:left w:w="100" w:type="dxa"/>
              <w:bottom w:w="100" w:type="dxa"/>
              <w:right w:w="100" w:type="dxa"/>
            </w:tcMar>
          </w:tcPr>
          <w:p w14:paraId="53A8DDC9" w14:textId="77777777" w:rsidR="0005233C" w:rsidRPr="00E70531" w:rsidRDefault="0005233C" w:rsidP="000876FF">
            <w:pPr>
              <w:jc w:val="center"/>
              <w:rPr>
                <w:b/>
              </w:rPr>
            </w:pPr>
            <w:r w:rsidRPr="00E70531">
              <w:rPr>
                <w:b/>
              </w:rPr>
              <w:t>Mule Projects</w:t>
            </w:r>
          </w:p>
        </w:tc>
        <w:tc>
          <w:tcPr>
            <w:tcW w:w="7130" w:type="dxa"/>
            <w:tcBorders>
              <w:top w:val="single" w:sz="8" w:space="0" w:color="5B9BD5"/>
              <w:left w:val="single" w:sz="8" w:space="0" w:color="5B9BD5"/>
              <w:bottom w:val="single" w:sz="8" w:space="0" w:color="5B9BD5"/>
              <w:right w:val="single" w:sz="8" w:space="0" w:color="5B9BD5"/>
            </w:tcBorders>
            <w:tcMar>
              <w:top w:w="100" w:type="dxa"/>
              <w:left w:w="100" w:type="dxa"/>
              <w:bottom w:w="100" w:type="dxa"/>
              <w:right w:w="100" w:type="dxa"/>
            </w:tcMar>
          </w:tcPr>
          <w:p w14:paraId="105142D6" w14:textId="77777777" w:rsidR="0005233C" w:rsidRDefault="0005233C" w:rsidP="000876FF">
            <w:pPr>
              <w:spacing w:after="0" w:line="276" w:lineRule="auto"/>
              <w:ind w:left="360"/>
              <w:contextualSpacing/>
            </w:pPr>
            <w:r w:rsidRPr="00AF45BA">
              <w:t>lower case, being descriptive, hyphen</w:t>
            </w:r>
          </w:p>
        </w:tc>
      </w:tr>
      <w:tr w:rsidR="0005233C" w14:paraId="43D5871B" w14:textId="77777777" w:rsidTr="000876FF">
        <w:trPr>
          <w:trHeight w:val="20"/>
        </w:trPr>
        <w:tc>
          <w:tcPr>
            <w:tcW w:w="1780" w:type="dxa"/>
            <w:tcBorders>
              <w:top w:val="single" w:sz="8" w:space="0" w:color="5B9BD5"/>
              <w:left w:val="single" w:sz="8" w:space="0" w:color="5B9BD5"/>
              <w:bottom w:val="single" w:sz="8" w:space="0" w:color="5B9BD5"/>
              <w:right w:val="nil"/>
            </w:tcBorders>
            <w:shd w:val="clear" w:color="auto" w:fill="FFFFFF"/>
            <w:tcMar>
              <w:top w:w="100" w:type="dxa"/>
              <w:left w:w="100" w:type="dxa"/>
              <w:bottom w:w="100" w:type="dxa"/>
              <w:right w:w="100" w:type="dxa"/>
            </w:tcMar>
          </w:tcPr>
          <w:p w14:paraId="2BF80F30" w14:textId="77777777" w:rsidR="0005233C" w:rsidRPr="00E70531" w:rsidRDefault="0005233C" w:rsidP="000876FF">
            <w:pPr>
              <w:jc w:val="center"/>
              <w:rPr>
                <w:b/>
              </w:rPr>
            </w:pPr>
            <w:r w:rsidRPr="00E70531">
              <w:rPr>
                <w:b/>
              </w:rPr>
              <w:t>Maven Group Id</w:t>
            </w:r>
          </w:p>
        </w:tc>
        <w:tc>
          <w:tcPr>
            <w:tcW w:w="7130" w:type="dxa"/>
            <w:tcBorders>
              <w:top w:val="single" w:sz="8" w:space="0" w:color="5B9BD5"/>
              <w:left w:val="single" w:sz="8" w:space="0" w:color="5B9BD5"/>
              <w:bottom w:val="single" w:sz="8" w:space="0" w:color="5B9BD5"/>
              <w:right w:val="single" w:sz="8" w:space="0" w:color="5B9BD5"/>
            </w:tcBorders>
            <w:tcMar>
              <w:top w:w="100" w:type="dxa"/>
              <w:left w:w="100" w:type="dxa"/>
              <w:bottom w:w="100" w:type="dxa"/>
              <w:right w:w="100" w:type="dxa"/>
            </w:tcMar>
          </w:tcPr>
          <w:p w14:paraId="666B7788" w14:textId="77777777" w:rsidR="0005233C" w:rsidRDefault="0005233C" w:rsidP="000876FF">
            <w:pPr>
              <w:spacing w:after="0" w:line="276" w:lineRule="auto"/>
              <w:ind w:left="360"/>
              <w:contextualSpacing/>
            </w:pPr>
            <w:r w:rsidRPr="00AF45BA">
              <w:t>com.&lt;company</w:t>
            </w:r>
            <w:proofErr w:type="gramStart"/>
            <w:r w:rsidRPr="00AF45BA">
              <w:t>&gt;.&lt;</w:t>
            </w:r>
            <w:proofErr w:type="gramEnd"/>
            <w:r w:rsidRPr="00AF45BA">
              <w:t>owning-business-entity&gt;.&lt;code-module-name&gt;</w:t>
            </w:r>
          </w:p>
        </w:tc>
      </w:tr>
      <w:tr w:rsidR="0005233C" w14:paraId="06F03AE7" w14:textId="77777777" w:rsidTr="000876FF">
        <w:trPr>
          <w:trHeight w:val="20"/>
        </w:trPr>
        <w:tc>
          <w:tcPr>
            <w:tcW w:w="1780" w:type="dxa"/>
            <w:tcBorders>
              <w:top w:val="single" w:sz="8" w:space="0" w:color="5B9BD5"/>
              <w:left w:val="single" w:sz="8" w:space="0" w:color="5B9BD5"/>
              <w:bottom w:val="single" w:sz="8" w:space="0" w:color="5B9BD5"/>
              <w:right w:val="nil"/>
            </w:tcBorders>
            <w:shd w:val="clear" w:color="auto" w:fill="FFFFFF"/>
            <w:tcMar>
              <w:top w:w="100" w:type="dxa"/>
              <w:left w:w="100" w:type="dxa"/>
              <w:bottom w:w="100" w:type="dxa"/>
              <w:right w:w="100" w:type="dxa"/>
            </w:tcMar>
          </w:tcPr>
          <w:p w14:paraId="71ACE375" w14:textId="77777777" w:rsidR="0005233C" w:rsidRPr="00E70531" w:rsidRDefault="0005233C" w:rsidP="000876FF">
            <w:pPr>
              <w:jc w:val="center"/>
            </w:pPr>
            <w:r w:rsidRPr="00E70531">
              <w:rPr>
                <w:rStyle w:val="Strong"/>
                <w:rFonts w:ascii="Calibri" w:hAnsi="Calibri"/>
              </w:rPr>
              <w:t>Mule config xml files</w:t>
            </w:r>
          </w:p>
        </w:tc>
        <w:tc>
          <w:tcPr>
            <w:tcW w:w="7130" w:type="dxa"/>
            <w:tcBorders>
              <w:top w:val="single" w:sz="8" w:space="0" w:color="5B9BD5"/>
              <w:left w:val="single" w:sz="8" w:space="0" w:color="5B9BD5"/>
              <w:bottom w:val="single" w:sz="8" w:space="0" w:color="5B9BD5"/>
              <w:right w:val="single" w:sz="8" w:space="0" w:color="5B9BD5"/>
            </w:tcBorders>
            <w:tcMar>
              <w:top w:w="100" w:type="dxa"/>
              <w:left w:w="100" w:type="dxa"/>
              <w:bottom w:w="100" w:type="dxa"/>
              <w:right w:w="100" w:type="dxa"/>
            </w:tcMar>
          </w:tcPr>
          <w:p w14:paraId="109EF8BE" w14:textId="77777777" w:rsidR="0005233C" w:rsidRPr="00E721A5" w:rsidRDefault="0005233C" w:rsidP="000876FF">
            <w:pPr>
              <w:pStyle w:val="NormalWeb"/>
              <w:spacing w:before="0" w:beforeAutospacing="0" w:after="0" w:afterAutospacing="0"/>
              <w:rPr>
                <w:rFonts w:ascii="Calibri" w:hAnsi="Calibri"/>
              </w:rPr>
            </w:pPr>
            <w:r w:rsidRPr="00E721A5">
              <w:rPr>
                <w:rFonts w:ascii="Calibri" w:hAnsi="Calibri"/>
              </w:rPr>
              <w:t>lower case, hyphen</w:t>
            </w:r>
          </w:p>
          <w:p w14:paraId="3DB9409A" w14:textId="77777777" w:rsidR="0005233C" w:rsidRPr="00AF45BA" w:rsidRDefault="0005233C" w:rsidP="000876FF">
            <w:pPr>
              <w:spacing w:after="0" w:line="276" w:lineRule="auto"/>
              <w:ind w:left="360"/>
              <w:contextualSpacing/>
            </w:pPr>
            <w:r w:rsidRPr="00E721A5">
              <w:rPr>
                <w:rFonts w:ascii="Calibri" w:hAnsi="Calibri"/>
              </w:rPr>
              <w:t>{significant-name}.xml</w:t>
            </w:r>
          </w:p>
        </w:tc>
      </w:tr>
      <w:tr w:rsidR="0005233C" w14:paraId="6A68C85E" w14:textId="77777777" w:rsidTr="000876FF">
        <w:trPr>
          <w:trHeight w:val="20"/>
        </w:trPr>
        <w:tc>
          <w:tcPr>
            <w:tcW w:w="1780" w:type="dxa"/>
            <w:tcBorders>
              <w:top w:val="single" w:sz="8" w:space="0" w:color="5B9BD5"/>
              <w:left w:val="single" w:sz="8" w:space="0" w:color="5B9BD5"/>
              <w:bottom w:val="single" w:sz="8" w:space="0" w:color="5B9BD5"/>
              <w:right w:val="nil"/>
            </w:tcBorders>
            <w:shd w:val="clear" w:color="auto" w:fill="FFFFFF"/>
            <w:tcMar>
              <w:top w:w="100" w:type="dxa"/>
              <w:left w:w="100" w:type="dxa"/>
              <w:bottom w:w="100" w:type="dxa"/>
              <w:right w:w="100" w:type="dxa"/>
            </w:tcMar>
          </w:tcPr>
          <w:p w14:paraId="4910530F" w14:textId="77777777" w:rsidR="0005233C" w:rsidRPr="00E70531" w:rsidRDefault="0005233C" w:rsidP="000876FF">
            <w:pPr>
              <w:jc w:val="center"/>
            </w:pPr>
            <w:r w:rsidRPr="00E70531">
              <w:rPr>
                <w:rStyle w:val="Strong"/>
                <w:rFonts w:ascii="Calibri" w:hAnsi="Calibri"/>
              </w:rPr>
              <w:t>RAML File</w:t>
            </w:r>
            <w:r>
              <w:rPr>
                <w:rStyle w:val="Strong"/>
                <w:rFonts w:ascii="Calibri" w:hAnsi="Calibri"/>
              </w:rPr>
              <w:t>s</w:t>
            </w:r>
          </w:p>
        </w:tc>
        <w:tc>
          <w:tcPr>
            <w:tcW w:w="7130" w:type="dxa"/>
            <w:tcBorders>
              <w:top w:val="single" w:sz="8" w:space="0" w:color="5B9BD5"/>
              <w:left w:val="single" w:sz="8" w:space="0" w:color="5B9BD5"/>
              <w:bottom w:val="single" w:sz="8" w:space="0" w:color="5B9BD5"/>
              <w:right w:val="single" w:sz="8" w:space="0" w:color="5B9BD5"/>
            </w:tcBorders>
            <w:tcMar>
              <w:top w:w="100" w:type="dxa"/>
              <w:left w:w="100" w:type="dxa"/>
              <w:bottom w:w="100" w:type="dxa"/>
              <w:right w:w="100" w:type="dxa"/>
            </w:tcMar>
          </w:tcPr>
          <w:p w14:paraId="124F478F" w14:textId="77777777" w:rsidR="0005233C" w:rsidRPr="00E721A5" w:rsidRDefault="0005233C" w:rsidP="000876FF">
            <w:pPr>
              <w:pStyle w:val="NormalWeb"/>
              <w:spacing w:before="0" w:beforeAutospacing="0" w:after="0" w:afterAutospacing="0"/>
              <w:rPr>
                <w:rFonts w:ascii="Calibri" w:hAnsi="Calibri"/>
              </w:rPr>
            </w:pPr>
            <w:proofErr w:type="gramStart"/>
            <w:r w:rsidRPr="00E721A5">
              <w:rPr>
                <w:rFonts w:ascii="Calibri" w:hAnsi="Calibri"/>
              </w:rPr>
              <w:t>lower case,</w:t>
            </w:r>
            <w:proofErr w:type="gramEnd"/>
            <w:r w:rsidRPr="00E721A5">
              <w:rPr>
                <w:rFonts w:ascii="Calibri" w:hAnsi="Calibri"/>
              </w:rPr>
              <w:t xml:space="preserve"> separat</w:t>
            </w:r>
            <w:r>
              <w:rPr>
                <w:rFonts w:ascii="Calibri" w:hAnsi="Calibri"/>
              </w:rPr>
              <w:t>ed by</w:t>
            </w:r>
            <w:r w:rsidRPr="00E721A5">
              <w:rPr>
                <w:rFonts w:ascii="Calibri" w:hAnsi="Calibri"/>
              </w:rPr>
              <w:t xml:space="preserve"> hyphen</w:t>
            </w:r>
          </w:p>
          <w:p w14:paraId="0678FC04" w14:textId="77777777" w:rsidR="0005233C" w:rsidRPr="00AF45BA" w:rsidRDefault="0005233C" w:rsidP="000876FF">
            <w:pPr>
              <w:spacing w:after="0" w:line="276" w:lineRule="auto"/>
              <w:ind w:left="360"/>
              <w:contextualSpacing/>
            </w:pPr>
            <w:r w:rsidRPr="00E70531">
              <w:rPr>
                <w:rFonts w:ascii="Calibri" w:hAnsi="Calibri"/>
              </w:rPr>
              <w:t>{significant-name</w:t>
            </w:r>
            <w:proofErr w:type="gramStart"/>
            <w:r w:rsidRPr="00E70531">
              <w:rPr>
                <w:rFonts w:ascii="Calibri" w:hAnsi="Calibri"/>
              </w:rPr>
              <w:t>}.</w:t>
            </w:r>
            <w:proofErr w:type="spellStart"/>
            <w:r w:rsidRPr="00E70531">
              <w:rPr>
                <w:rFonts w:ascii="Calibri" w:hAnsi="Calibri"/>
              </w:rPr>
              <w:t>raml</w:t>
            </w:r>
            <w:proofErr w:type="spellEnd"/>
            <w:proofErr w:type="gramEnd"/>
          </w:p>
        </w:tc>
      </w:tr>
      <w:tr w:rsidR="0005233C" w14:paraId="5B1B3E74" w14:textId="77777777" w:rsidTr="000876FF">
        <w:trPr>
          <w:trHeight w:val="20"/>
        </w:trPr>
        <w:tc>
          <w:tcPr>
            <w:tcW w:w="1780" w:type="dxa"/>
            <w:tcBorders>
              <w:top w:val="single" w:sz="8" w:space="0" w:color="5B9BD5"/>
              <w:left w:val="single" w:sz="8" w:space="0" w:color="5B9BD5"/>
              <w:bottom w:val="single" w:sz="8" w:space="0" w:color="5B9BD5"/>
              <w:right w:val="nil"/>
            </w:tcBorders>
            <w:shd w:val="clear" w:color="auto" w:fill="FFFFFF"/>
            <w:tcMar>
              <w:top w:w="100" w:type="dxa"/>
              <w:left w:w="100" w:type="dxa"/>
              <w:bottom w:w="100" w:type="dxa"/>
              <w:right w:w="100" w:type="dxa"/>
            </w:tcMar>
          </w:tcPr>
          <w:p w14:paraId="50DBB0B7" w14:textId="77777777" w:rsidR="0005233C" w:rsidRPr="00E70531" w:rsidRDefault="0005233C" w:rsidP="000876FF">
            <w:pPr>
              <w:jc w:val="center"/>
            </w:pPr>
            <w:r w:rsidRPr="00E70531">
              <w:rPr>
                <w:rStyle w:val="Strong"/>
                <w:rFonts w:ascii="Calibri" w:hAnsi="Calibri"/>
              </w:rPr>
              <w:t>Mule properties files</w:t>
            </w:r>
          </w:p>
        </w:tc>
        <w:tc>
          <w:tcPr>
            <w:tcW w:w="7130" w:type="dxa"/>
            <w:tcBorders>
              <w:top w:val="single" w:sz="8" w:space="0" w:color="5B9BD5"/>
              <w:left w:val="single" w:sz="8" w:space="0" w:color="5B9BD5"/>
              <w:bottom w:val="single" w:sz="8" w:space="0" w:color="5B9BD5"/>
              <w:right w:val="single" w:sz="8" w:space="0" w:color="5B9BD5"/>
            </w:tcBorders>
            <w:tcMar>
              <w:top w:w="100" w:type="dxa"/>
              <w:left w:w="100" w:type="dxa"/>
              <w:bottom w:w="100" w:type="dxa"/>
              <w:right w:w="100" w:type="dxa"/>
            </w:tcMar>
          </w:tcPr>
          <w:p w14:paraId="17172BE8" w14:textId="77777777" w:rsidR="0005233C" w:rsidRPr="00E721A5" w:rsidRDefault="0005233C" w:rsidP="000876FF">
            <w:pPr>
              <w:pStyle w:val="NormalWeb"/>
              <w:spacing w:before="0" w:beforeAutospacing="0" w:after="0" w:afterAutospacing="0"/>
              <w:rPr>
                <w:rFonts w:ascii="Calibri" w:hAnsi="Calibri"/>
              </w:rPr>
            </w:pPr>
            <w:proofErr w:type="gramStart"/>
            <w:r w:rsidRPr="00E721A5">
              <w:rPr>
                <w:rFonts w:ascii="Calibri" w:hAnsi="Calibri"/>
              </w:rPr>
              <w:t>lower case,</w:t>
            </w:r>
            <w:proofErr w:type="gramEnd"/>
            <w:r w:rsidRPr="00E721A5">
              <w:rPr>
                <w:rFonts w:ascii="Calibri" w:hAnsi="Calibri"/>
              </w:rPr>
              <w:t xml:space="preserve"> separat</w:t>
            </w:r>
            <w:r>
              <w:rPr>
                <w:rFonts w:ascii="Calibri" w:hAnsi="Calibri"/>
              </w:rPr>
              <w:t>ed by</w:t>
            </w:r>
            <w:r w:rsidRPr="00E721A5">
              <w:rPr>
                <w:rFonts w:ascii="Calibri" w:hAnsi="Calibri"/>
              </w:rPr>
              <w:t xml:space="preserve"> hyphen</w:t>
            </w:r>
          </w:p>
          <w:p w14:paraId="6EFC2B6F" w14:textId="77777777" w:rsidR="0005233C" w:rsidRPr="00AF45BA" w:rsidRDefault="0005233C" w:rsidP="000876FF">
            <w:pPr>
              <w:spacing w:after="0" w:line="276" w:lineRule="auto"/>
              <w:ind w:left="360"/>
              <w:contextualSpacing/>
            </w:pPr>
            <w:r w:rsidRPr="00E721A5">
              <w:rPr>
                <w:rFonts w:ascii="Calibri" w:hAnsi="Calibri"/>
              </w:rPr>
              <w:t>{</w:t>
            </w:r>
            <w:r>
              <w:rPr>
                <w:rFonts w:ascii="Calibri" w:hAnsi="Calibri"/>
              </w:rPr>
              <w:t>application</w:t>
            </w:r>
            <w:r w:rsidRPr="00E721A5">
              <w:rPr>
                <w:rFonts w:ascii="Calibri" w:hAnsi="Calibri"/>
              </w:rPr>
              <w:t>}-</w:t>
            </w:r>
            <w:r>
              <w:rPr>
                <w:rFonts w:ascii="Calibri" w:hAnsi="Calibri"/>
              </w:rPr>
              <w:t>$</w:t>
            </w:r>
            <w:r w:rsidRPr="00E721A5">
              <w:rPr>
                <w:rFonts w:ascii="Calibri" w:hAnsi="Calibri"/>
              </w:rPr>
              <w:t>{env</w:t>
            </w:r>
            <w:proofErr w:type="gramStart"/>
            <w:r w:rsidRPr="00E721A5">
              <w:rPr>
                <w:rFonts w:ascii="Calibri" w:hAnsi="Calibri"/>
              </w:rPr>
              <w:t>}.</w:t>
            </w:r>
            <w:proofErr w:type="spellStart"/>
            <w:r>
              <w:rPr>
                <w:rFonts w:ascii="Calibri" w:hAnsi="Calibri"/>
              </w:rPr>
              <w:t>yaml</w:t>
            </w:r>
            <w:proofErr w:type="spellEnd"/>
            <w:proofErr w:type="gramEnd"/>
          </w:p>
        </w:tc>
      </w:tr>
      <w:tr w:rsidR="0005233C" w14:paraId="0C284131" w14:textId="77777777" w:rsidTr="000876FF">
        <w:trPr>
          <w:trHeight w:val="20"/>
        </w:trPr>
        <w:tc>
          <w:tcPr>
            <w:tcW w:w="1780" w:type="dxa"/>
            <w:tcBorders>
              <w:top w:val="single" w:sz="8" w:space="0" w:color="5B9BD5"/>
              <w:left w:val="single" w:sz="8" w:space="0" w:color="5B9BD5"/>
              <w:bottom w:val="single" w:sz="8" w:space="0" w:color="5B9BD5"/>
              <w:right w:val="nil"/>
            </w:tcBorders>
            <w:shd w:val="clear" w:color="auto" w:fill="FFFFFF"/>
            <w:tcMar>
              <w:top w:w="100" w:type="dxa"/>
              <w:left w:w="100" w:type="dxa"/>
              <w:bottom w:w="100" w:type="dxa"/>
              <w:right w:w="100" w:type="dxa"/>
            </w:tcMar>
          </w:tcPr>
          <w:p w14:paraId="3F37CF2B" w14:textId="77777777" w:rsidR="0005233C" w:rsidRPr="00E70531" w:rsidRDefault="0005233C" w:rsidP="000876FF">
            <w:pPr>
              <w:jc w:val="center"/>
            </w:pPr>
            <w:r w:rsidRPr="00E70531">
              <w:rPr>
                <w:rStyle w:val="Strong"/>
                <w:rFonts w:ascii="Calibri" w:hAnsi="Calibri"/>
              </w:rPr>
              <w:t>Global Elements</w:t>
            </w:r>
          </w:p>
        </w:tc>
        <w:tc>
          <w:tcPr>
            <w:tcW w:w="7130" w:type="dxa"/>
            <w:tcBorders>
              <w:top w:val="single" w:sz="8" w:space="0" w:color="5B9BD5"/>
              <w:left w:val="single" w:sz="8" w:space="0" w:color="5B9BD5"/>
              <w:bottom w:val="single" w:sz="8" w:space="0" w:color="5B9BD5"/>
              <w:right w:val="single" w:sz="8" w:space="0" w:color="5B9BD5"/>
            </w:tcBorders>
            <w:tcMar>
              <w:top w:w="100" w:type="dxa"/>
              <w:left w:w="100" w:type="dxa"/>
              <w:bottom w:w="100" w:type="dxa"/>
              <w:right w:w="100" w:type="dxa"/>
            </w:tcMar>
          </w:tcPr>
          <w:p w14:paraId="5B137518" w14:textId="77777777" w:rsidR="0005233C" w:rsidRDefault="0005233C" w:rsidP="000876FF">
            <w:pPr>
              <w:pStyle w:val="NormalWeb"/>
              <w:spacing w:before="0" w:beforeAutospacing="0" w:after="0" w:afterAutospacing="0"/>
              <w:rPr>
                <w:rFonts w:ascii="Calibri" w:hAnsi="Calibri"/>
              </w:rPr>
            </w:pPr>
            <w:proofErr w:type="gramStart"/>
            <w:r w:rsidRPr="00E721A5">
              <w:rPr>
                <w:rFonts w:ascii="Calibri" w:hAnsi="Calibri"/>
              </w:rPr>
              <w:t>lower case,</w:t>
            </w:r>
            <w:proofErr w:type="gramEnd"/>
            <w:r w:rsidRPr="00E721A5">
              <w:rPr>
                <w:rFonts w:ascii="Calibri" w:hAnsi="Calibri"/>
              </w:rPr>
              <w:t xml:space="preserve"> separat</w:t>
            </w:r>
            <w:r>
              <w:rPr>
                <w:rFonts w:ascii="Calibri" w:hAnsi="Calibri"/>
              </w:rPr>
              <w:t>ed by</w:t>
            </w:r>
            <w:r w:rsidRPr="00E721A5">
              <w:rPr>
                <w:rFonts w:ascii="Calibri" w:hAnsi="Calibri"/>
              </w:rPr>
              <w:t xml:space="preserve"> hyphen</w:t>
            </w:r>
          </w:p>
          <w:p w14:paraId="147FF6B5" w14:textId="77777777" w:rsidR="0005233C" w:rsidRPr="00AF45BA" w:rsidRDefault="0005233C" w:rsidP="000876FF">
            <w:pPr>
              <w:spacing w:after="0" w:line="276" w:lineRule="auto"/>
              <w:ind w:left="360"/>
              <w:contextualSpacing/>
            </w:pPr>
            <w:r>
              <w:rPr>
                <w:rFonts w:ascii="Calibri" w:hAnsi="Calibri"/>
              </w:rPr>
              <w:t>{significant-name}</w:t>
            </w:r>
          </w:p>
        </w:tc>
      </w:tr>
      <w:tr w:rsidR="0005233C" w14:paraId="09AC2E35" w14:textId="77777777" w:rsidTr="000876FF">
        <w:trPr>
          <w:trHeight w:val="20"/>
        </w:trPr>
        <w:tc>
          <w:tcPr>
            <w:tcW w:w="1780" w:type="dxa"/>
            <w:tcBorders>
              <w:top w:val="single" w:sz="8" w:space="0" w:color="5B9BD5"/>
              <w:left w:val="single" w:sz="8" w:space="0" w:color="5B9BD5"/>
              <w:bottom w:val="single" w:sz="8" w:space="0" w:color="5B9BD5"/>
              <w:right w:val="nil"/>
            </w:tcBorders>
            <w:shd w:val="clear" w:color="auto" w:fill="FFFFFF"/>
            <w:tcMar>
              <w:top w:w="100" w:type="dxa"/>
              <w:left w:w="100" w:type="dxa"/>
              <w:bottom w:w="100" w:type="dxa"/>
              <w:right w:w="100" w:type="dxa"/>
            </w:tcMar>
          </w:tcPr>
          <w:p w14:paraId="7F59BA8E" w14:textId="77777777" w:rsidR="0005233C" w:rsidRPr="00E70531" w:rsidRDefault="0005233C" w:rsidP="000876FF">
            <w:pPr>
              <w:jc w:val="center"/>
            </w:pPr>
            <w:proofErr w:type="spellStart"/>
            <w:r w:rsidRPr="00E70531">
              <w:rPr>
                <w:rStyle w:val="Strong"/>
                <w:rFonts w:ascii="Calibri" w:hAnsi="Calibri"/>
              </w:rPr>
              <w:t>Dataweave</w:t>
            </w:r>
            <w:proofErr w:type="spellEnd"/>
            <w:r w:rsidRPr="00E70531">
              <w:rPr>
                <w:rStyle w:val="Strong"/>
                <w:rFonts w:ascii="Calibri" w:hAnsi="Calibri"/>
              </w:rPr>
              <w:t xml:space="preserve"> Scripts</w:t>
            </w:r>
          </w:p>
        </w:tc>
        <w:tc>
          <w:tcPr>
            <w:tcW w:w="7130" w:type="dxa"/>
            <w:tcBorders>
              <w:top w:val="single" w:sz="8" w:space="0" w:color="5B9BD5"/>
              <w:left w:val="single" w:sz="8" w:space="0" w:color="5B9BD5"/>
              <w:bottom w:val="single" w:sz="8" w:space="0" w:color="5B9BD5"/>
              <w:right w:val="single" w:sz="8" w:space="0" w:color="5B9BD5"/>
            </w:tcBorders>
            <w:tcMar>
              <w:top w:w="100" w:type="dxa"/>
              <w:left w:w="100" w:type="dxa"/>
              <w:bottom w:w="100" w:type="dxa"/>
              <w:right w:w="100" w:type="dxa"/>
            </w:tcMar>
          </w:tcPr>
          <w:p w14:paraId="3056DDE9" w14:textId="77777777" w:rsidR="0005233C" w:rsidRPr="00E721A5" w:rsidRDefault="0005233C" w:rsidP="000876FF">
            <w:pPr>
              <w:pStyle w:val="NormalWeb"/>
              <w:spacing w:before="0" w:beforeAutospacing="0" w:after="0" w:afterAutospacing="0"/>
              <w:rPr>
                <w:rFonts w:ascii="Calibri" w:hAnsi="Calibri"/>
              </w:rPr>
            </w:pPr>
            <w:r w:rsidRPr="00E721A5">
              <w:rPr>
                <w:rFonts w:ascii="Calibri" w:hAnsi="Calibri"/>
              </w:rPr>
              <w:t>camel case</w:t>
            </w:r>
          </w:p>
          <w:p w14:paraId="0F8C0518" w14:textId="77777777" w:rsidR="0005233C" w:rsidRPr="00AF45BA" w:rsidRDefault="0005233C" w:rsidP="000876FF">
            <w:pPr>
              <w:spacing w:after="0" w:line="276" w:lineRule="auto"/>
              <w:ind w:left="360"/>
              <w:contextualSpacing/>
            </w:pPr>
            <w:r w:rsidRPr="00E721A5">
              <w:rPr>
                <w:rFonts w:ascii="Calibri" w:hAnsi="Calibri"/>
              </w:rPr>
              <w:t>{</w:t>
            </w:r>
            <w:proofErr w:type="spellStart"/>
            <w:r w:rsidRPr="00E721A5">
              <w:rPr>
                <w:rFonts w:ascii="Calibri" w:hAnsi="Calibri"/>
              </w:rPr>
              <w:t>significantName</w:t>
            </w:r>
            <w:proofErr w:type="spellEnd"/>
            <w:proofErr w:type="gramStart"/>
            <w:r w:rsidRPr="00E721A5">
              <w:rPr>
                <w:rFonts w:ascii="Calibri" w:hAnsi="Calibri"/>
              </w:rPr>
              <w:t>}.</w:t>
            </w:r>
            <w:proofErr w:type="spellStart"/>
            <w:r w:rsidRPr="00E721A5">
              <w:rPr>
                <w:rFonts w:ascii="Calibri" w:hAnsi="Calibri"/>
              </w:rPr>
              <w:t>dwl</w:t>
            </w:r>
            <w:proofErr w:type="spellEnd"/>
            <w:proofErr w:type="gramEnd"/>
          </w:p>
        </w:tc>
      </w:tr>
      <w:tr w:rsidR="0005233C" w14:paraId="15763B48" w14:textId="77777777" w:rsidTr="000876FF">
        <w:trPr>
          <w:trHeight w:val="20"/>
        </w:trPr>
        <w:tc>
          <w:tcPr>
            <w:tcW w:w="1780" w:type="dxa"/>
            <w:tcBorders>
              <w:top w:val="single" w:sz="8" w:space="0" w:color="5B9BD5"/>
              <w:left w:val="single" w:sz="8" w:space="0" w:color="5B9BD5"/>
              <w:bottom w:val="single" w:sz="8" w:space="0" w:color="5B9BD5"/>
              <w:right w:val="nil"/>
            </w:tcBorders>
            <w:shd w:val="clear" w:color="auto" w:fill="FFFFFF"/>
            <w:tcMar>
              <w:top w:w="100" w:type="dxa"/>
              <w:left w:w="100" w:type="dxa"/>
              <w:bottom w:w="100" w:type="dxa"/>
              <w:right w:w="100" w:type="dxa"/>
            </w:tcMar>
          </w:tcPr>
          <w:p w14:paraId="2D755B7B" w14:textId="77777777" w:rsidR="0005233C" w:rsidRPr="00E70531" w:rsidRDefault="0005233C" w:rsidP="000876FF">
            <w:pPr>
              <w:jc w:val="center"/>
            </w:pPr>
            <w:r w:rsidRPr="00E70531">
              <w:rPr>
                <w:rStyle w:val="Strong"/>
                <w:rFonts w:ascii="Calibri" w:hAnsi="Calibri"/>
              </w:rPr>
              <w:t>Mule Flows</w:t>
            </w:r>
          </w:p>
        </w:tc>
        <w:tc>
          <w:tcPr>
            <w:tcW w:w="7130" w:type="dxa"/>
            <w:tcBorders>
              <w:top w:val="single" w:sz="8" w:space="0" w:color="5B9BD5"/>
              <w:left w:val="single" w:sz="8" w:space="0" w:color="5B9BD5"/>
              <w:bottom w:val="single" w:sz="8" w:space="0" w:color="5B9BD5"/>
              <w:right w:val="single" w:sz="8" w:space="0" w:color="5B9BD5"/>
            </w:tcBorders>
            <w:tcMar>
              <w:top w:w="100" w:type="dxa"/>
              <w:left w:w="100" w:type="dxa"/>
              <w:bottom w:w="100" w:type="dxa"/>
              <w:right w:w="100" w:type="dxa"/>
            </w:tcMar>
          </w:tcPr>
          <w:p w14:paraId="0A434851" w14:textId="77777777" w:rsidR="0005233C" w:rsidRDefault="0005233C" w:rsidP="000876FF">
            <w:pPr>
              <w:pStyle w:val="NormalWeb"/>
              <w:spacing w:before="0" w:beforeAutospacing="0" w:after="0" w:afterAutospacing="0"/>
              <w:rPr>
                <w:rFonts w:ascii="Calibri" w:hAnsi="Calibri"/>
              </w:rPr>
            </w:pPr>
            <w:r>
              <w:rPr>
                <w:rFonts w:ascii="Calibri" w:hAnsi="Calibri"/>
              </w:rPr>
              <w:t>File name + camel case</w:t>
            </w:r>
          </w:p>
          <w:p w14:paraId="5239FB9B" w14:textId="77777777" w:rsidR="0005233C" w:rsidRPr="00325CAB" w:rsidRDefault="0005233C" w:rsidP="000876FF">
            <w:pPr>
              <w:pStyle w:val="NormalWeb"/>
              <w:spacing w:before="0" w:beforeAutospacing="0" w:after="0" w:afterAutospacing="0"/>
              <w:ind w:left="360"/>
              <w:rPr>
                <w:rFonts w:ascii="Calibri" w:hAnsi="Calibri"/>
              </w:rPr>
            </w:pPr>
            <w:r>
              <w:rPr>
                <w:rFonts w:ascii="Calibri" w:hAnsi="Calibri"/>
              </w:rPr>
              <w:t>{file-name}-{</w:t>
            </w:r>
            <w:proofErr w:type="spellStart"/>
            <w:r>
              <w:rPr>
                <w:rFonts w:ascii="Calibri" w:hAnsi="Calibri"/>
              </w:rPr>
              <w:t>significantDescription</w:t>
            </w:r>
            <w:proofErr w:type="spellEnd"/>
            <w:r>
              <w:rPr>
                <w:rFonts w:ascii="Calibri" w:hAnsi="Calibri"/>
              </w:rPr>
              <w:t>}</w:t>
            </w:r>
          </w:p>
        </w:tc>
      </w:tr>
      <w:tr w:rsidR="0005233C" w14:paraId="6BF7560D" w14:textId="77777777" w:rsidTr="000876FF">
        <w:trPr>
          <w:trHeight w:val="20"/>
        </w:trPr>
        <w:tc>
          <w:tcPr>
            <w:tcW w:w="1780" w:type="dxa"/>
            <w:tcBorders>
              <w:top w:val="single" w:sz="8" w:space="0" w:color="5B9BD5"/>
              <w:left w:val="single" w:sz="8" w:space="0" w:color="5B9BD5"/>
              <w:bottom w:val="single" w:sz="8" w:space="0" w:color="5B9BD5"/>
              <w:right w:val="nil"/>
            </w:tcBorders>
            <w:shd w:val="clear" w:color="auto" w:fill="FFFFFF"/>
            <w:tcMar>
              <w:top w:w="100" w:type="dxa"/>
              <w:left w:w="100" w:type="dxa"/>
              <w:bottom w:w="100" w:type="dxa"/>
              <w:right w:w="100" w:type="dxa"/>
            </w:tcMar>
          </w:tcPr>
          <w:p w14:paraId="73CD080E" w14:textId="23115026" w:rsidR="0005233C" w:rsidRPr="0005233C" w:rsidRDefault="0005233C" w:rsidP="000876FF">
            <w:pPr>
              <w:jc w:val="center"/>
              <w:rPr>
                <w:b/>
              </w:rPr>
            </w:pPr>
            <w:r w:rsidRPr="0005233C">
              <w:rPr>
                <w:b/>
              </w:rPr>
              <w:t>API Base Path</w:t>
            </w:r>
          </w:p>
        </w:tc>
        <w:tc>
          <w:tcPr>
            <w:tcW w:w="7130" w:type="dxa"/>
            <w:tcBorders>
              <w:top w:val="single" w:sz="8" w:space="0" w:color="5B9BD5"/>
              <w:left w:val="single" w:sz="8" w:space="0" w:color="5B9BD5"/>
              <w:bottom w:val="single" w:sz="8" w:space="0" w:color="5B9BD5"/>
              <w:right w:val="single" w:sz="8" w:space="0" w:color="5B9BD5"/>
            </w:tcBorders>
            <w:tcMar>
              <w:top w:w="100" w:type="dxa"/>
              <w:left w:w="100" w:type="dxa"/>
              <w:bottom w:w="100" w:type="dxa"/>
              <w:right w:w="100" w:type="dxa"/>
            </w:tcMar>
          </w:tcPr>
          <w:p w14:paraId="1BBAE531" w14:textId="145595D8" w:rsidR="0005233C" w:rsidRPr="00AF45BA" w:rsidRDefault="0005233C" w:rsidP="000876FF">
            <w:pPr>
              <w:spacing w:after="0" w:line="276" w:lineRule="auto"/>
              <w:ind w:left="360"/>
              <w:contextualSpacing/>
            </w:pPr>
            <w:r>
              <w:t>/v&lt;version number&gt;/*</w:t>
            </w:r>
          </w:p>
        </w:tc>
      </w:tr>
    </w:tbl>
    <w:p w14:paraId="6F6FC040" w14:textId="37D32201" w:rsidR="0005233C" w:rsidRDefault="0005233C" w:rsidP="0005233C"/>
    <w:p w14:paraId="39CC4779" w14:textId="787424A2" w:rsidR="00383A64" w:rsidRDefault="00383A64" w:rsidP="00383A64">
      <w:pPr>
        <w:pStyle w:val="Heading2"/>
      </w:pPr>
      <w:bookmarkStart w:id="5" w:name="_Toc527378389"/>
      <w:r>
        <w:t>Palette Components</w:t>
      </w:r>
      <w:bookmarkEnd w:id="5"/>
    </w:p>
    <w:p w14:paraId="1AAE543D" w14:textId="7ED69C26" w:rsidR="00383A64" w:rsidRDefault="00F61851" w:rsidP="00383A64">
      <w:r w:rsidRPr="00F61851">
        <w:t xml:space="preserve">Starting from Studio 7, once </w:t>
      </w:r>
      <w:r w:rsidR="00F676F0">
        <w:t>a developer</w:t>
      </w:r>
      <w:r w:rsidRPr="00F61851">
        <w:t xml:space="preserve"> rename</w:t>
      </w:r>
      <w:r w:rsidR="00F676F0">
        <w:t>s</w:t>
      </w:r>
      <w:r w:rsidRPr="00F61851">
        <w:t xml:space="preserve"> a palette, the palette type name is displayed on top of the display name in gray font. Therefore, the</w:t>
      </w:r>
      <w:r w:rsidR="00F676F0">
        <w:t xml:space="preserve"> developer does not need to keep the palette activity type in the component name if not required to be descriptive.</w:t>
      </w:r>
    </w:p>
    <w:tbl>
      <w:tblPr>
        <w:tblW w:w="10194" w:type="dxa"/>
        <w:tblCellMar>
          <w:top w:w="15" w:type="dxa"/>
          <w:left w:w="15" w:type="dxa"/>
          <w:bottom w:w="15" w:type="dxa"/>
          <w:right w:w="15" w:type="dxa"/>
        </w:tblCellMar>
        <w:tblLook w:val="04A0" w:firstRow="1" w:lastRow="0" w:firstColumn="1" w:lastColumn="0" w:noHBand="0" w:noVBand="1"/>
      </w:tblPr>
      <w:tblGrid>
        <w:gridCol w:w="1461"/>
        <w:gridCol w:w="5802"/>
        <w:gridCol w:w="2931"/>
      </w:tblGrid>
      <w:tr w:rsidR="00253B9F" w:rsidRPr="00E721A5" w14:paraId="08A2C973" w14:textId="77777777" w:rsidTr="00253B9F">
        <w:tc>
          <w:tcPr>
            <w:tcW w:w="1355" w:type="dxa"/>
            <w:tcBorders>
              <w:top w:val="single" w:sz="6" w:space="0" w:color="DDDDDD"/>
              <w:left w:val="single" w:sz="6" w:space="0" w:color="DDDDDD"/>
              <w:bottom w:val="single" w:sz="6" w:space="0" w:color="DDDDDD"/>
              <w:right w:val="single" w:sz="6" w:space="0" w:color="DDDDDD"/>
            </w:tcBorders>
            <w:shd w:val="clear" w:color="auto" w:fill="5B9BD5" w:themeFill="accent5"/>
            <w:tcMar>
              <w:top w:w="105" w:type="dxa"/>
              <w:left w:w="150" w:type="dxa"/>
              <w:bottom w:w="105" w:type="dxa"/>
              <w:right w:w="150" w:type="dxa"/>
            </w:tcMar>
            <w:hideMark/>
          </w:tcPr>
          <w:p w14:paraId="5F0AC96C" w14:textId="77777777" w:rsidR="00253B9F" w:rsidRPr="00253B9F" w:rsidRDefault="00253B9F" w:rsidP="00253B9F">
            <w:pPr>
              <w:jc w:val="center"/>
              <w:rPr>
                <w:b/>
                <w:color w:val="FFFFFF"/>
              </w:rPr>
            </w:pPr>
            <w:r w:rsidRPr="00253B9F">
              <w:rPr>
                <w:b/>
                <w:bCs/>
                <w:color w:val="FFFFFF"/>
              </w:rPr>
              <w:lastRenderedPageBreak/>
              <w:t>Component</w:t>
            </w:r>
          </w:p>
        </w:tc>
        <w:tc>
          <w:tcPr>
            <w:tcW w:w="5883" w:type="dxa"/>
            <w:tcBorders>
              <w:top w:val="single" w:sz="6" w:space="0" w:color="DDDDDD"/>
              <w:left w:val="single" w:sz="6" w:space="0" w:color="DDDDDD"/>
              <w:bottom w:val="single" w:sz="6" w:space="0" w:color="DDDDDD"/>
              <w:right w:val="single" w:sz="6" w:space="0" w:color="DDDDDD"/>
            </w:tcBorders>
            <w:shd w:val="clear" w:color="auto" w:fill="5B9BD5" w:themeFill="accent5"/>
            <w:tcMar>
              <w:top w:w="105" w:type="dxa"/>
              <w:left w:w="150" w:type="dxa"/>
              <w:bottom w:w="105" w:type="dxa"/>
              <w:right w:w="150" w:type="dxa"/>
            </w:tcMar>
            <w:hideMark/>
          </w:tcPr>
          <w:p w14:paraId="3BDE24ED" w14:textId="77777777" w:rsidR="00253B9F" w:rsidRPr="00253B9F" w:rsidRDefault="00253B9F" w:rsidP="00253B9F">
            <w:pPr>
              <w:jc w:val="center"/>
              <w:rPr>
                <w:b/>
                <w:color w:val="FFFFFF"/>
              </w:rPr>
            </w:pPr>
            <w:r w:rsidRPr="00253B9F">
              <w:rPr>
                <w:b/>
                <w:bCs/>
                <w:color w:val="FFFFFF"/>
              </w:rPr>
              <w:t>Description</w:t>
            </w:r>
          </w:p>
        </w:tc>
        <w:tc>
          <w:tcPr>
            <w:tcW w:w="2956" w:type="dxa"/>
            <w:tcBorders>
              <w:top w:val="single" w:sz="6" w:space="0" w:color="DDDDDD"/>
              <w:left w:val="single" w:sz="6" w:space="0" w:color="DDDDDD"/>
              <w:bottom w:val="single" w:sz="6" w:space="0" w:color="DDDDDD"/>
              <w:right w:val="single" w:sz="6" w:space="0" w:color="DDDDDD"/>
            </w:tcBorders>
            <w:shd w:val="clear" w:color="auto" w:fill="5B9BD5" w:themeFill="accent5"/>
            <w:tcMar>
              <w:top w:w="105" w:type="dxa"/>
              <w:left w:w="150" w:type="dxa"/>
              <w:bottom w:w="105" w:type="dxa"/>
              <w:right w:w="150" w:type="dxa"/>
            </w:tcMar>
            <w:hideMark/>
          </w:tcPr>
          <w:p w14:paraId="543B7921" w14:textId="77777777" w:rsidR="00253B9F" w:rsidRPr="00253B9F" w:rsidRDefault="00253B9F" w:rsidP="00253B9F">
            <w:pPr>
              <w:jc w:val="center"/>
              <w:rPr>
                <w:b/>
                <w:color w:val="FFFFFF"/>
              </w:rPr>
            </w:pPr>
            <w:r w:rsidRPr="00253B9F">
              <w:rPr>
                <w:b/>
                <w:bCs/>
                <w:color w:val="FFFFFF"/>
              </w:rPr>
              <w:t>Example</w:t>
            </w:r>
          </w:p>
        </w:tc>
      </w:tr>
      <w:tr w:rsidR="00253B9F" w:rsidRPr="00E721A5" w14:paraId="4BAC3783" w14:textId="77777777" w:rsidTr="000876FF">
        <w:tc>
          <w:tcPr>
            <w:tcW w:w="135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16E7D0" w14:textId="77777777" w:rsidR="00253B9F" w:rsidRPr="00C74562" w:rsidRDefault="00253B9F" w:rsidP="00C74562">
            <w:pPr>
              <w:jc w:val="center"/>
              <w:rPr>
                <w:b/>
              </w:rPr>
            </w:pPr>
            <w:proofErr w:type="spellStart"/>
            <w:r w:rsidRPr="00C74562">
              <w:rPr>
                <w:b/>
              </w:rPr>
              <w:t>DataWeave</w:t>
            </w:r>
            <w:proofErr w:type="spellEnd"/>
            <w:r w:rsidRPr="00C74562">
              <w:rPr>
                <w:b/>
              </w:rPr>
              <w:t>/ Transform</w:t>
            </w:r>
          </w:p>
        </w:tc>
        <w:tc>
          <w:tcPr>
            <w:tcW w:w="588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C808C1" w14:textId="77777777" w:rsidR="00253B9F" w:rsidRPr="002D57A3" w:rsidRDefault="00253B9F" w:rsidP="000876FF">
            <w:pPr>
              <w:spacing w:before="100" w:beforeAutospacing="1" w:after="100" w:afterAutospacing="1"/>
              <w:rPr>
                <w:rFonts w:cstheme="minorHAnsi"/>
                <w:color w:val="333333"/>
                <w:sz w:val="20"/>
                <w:szCs w:val="20"/>
              </w:rPr>
            </w:pPr>
            <w:r w:rsidRPr="002D57A3">
              <w:rPr>
                <w:rFonts w:cstheme="minorHAnsi"/>
                <w:b/>
                <w:bCs/>
                <w:color w:val="333333"/>
                <w:sz w:val="20"/>
                <w:szCs w:val="20"/>
              </w:rPr>
              <w:t>Display Name: </w:t>
            </w:r>
            <w:r w:rsidRPr="002D57A3">
              <w:rPr>
                <w:rFonts w:cstheme="minorHAnsi"/>
                <w:color w:val="333333"/>
                <w:sz w:val="20"/>
                <w:szCs w:val="20"/>
              </w:rPr>
              <w:t>&lt;Purpose of the transformation&gt;</w:t>
            </w:r>
          </w:p>
          <w:p w14:paraId="0204A710" w14:textId="77777777" w:rsidR="00253B9F" w:rsidRPr="002D57A3" w:rsidRDefault="00253B9F" w:rsidP="00C6318A">
            <w:pPr>
              <w:pStyle w:val="NormalWeb"/>
              <w:numPr>
                <w:ilvl w:val="0"/>
                <w:numId w:val="12"/>
              </w:numPr>
              <w:spacing w:before="150" w:beforeAutospacing="0" w:after="0" w:afterAutospacing="0"/>
              <w:rPr>
                <w:rFonts w:asciiTheme="minorHAnsi" w:hAnsiTheme="minorHAnsi" w:cstheme="minorHAnsi"/>
              </w:rPr>
            </w:pPr>
            <w:r>
              <w:rPr>
                <w:rFonts w:asciiTheme="minorHAnsi" w:hAnsiTheme="minorHAnsi" w:cstheme="minorHAnsi"/>
                <w:color w:val="333333"/>
              </w:rPr>
              <w:t xml:space="preserve">Example: </w:t>
            </w:r>
            <w:r w:rsidRPr="002D57A3">
              <w:rPr>
                <w:rFonts w:asciiTheme="minorHAnsi" w:hAnsiTheme="minorHAnsi" w:cstheme="minorHAnsi"/>
                <w:color w:val="333333"/>
              </w:rPr>
              <w:t>Prepar</w:t>
            </w:r>
            <w:r>
              <w:rPr>
                <w:rFonts w:asciiTheme="minorHAnsi" w:hAnsiTheme="minorHAnsi" w:cstheme="minorHAnsi"/>
                <w:color w:val="333333"/>
              </w:rPr>
              <w:t>e</w:t>
            </w:r>
            <w:r w:rsidRPr="002D57A3">
              <w:rPr>
                <w:rFonts w:asciiTheme="minorHAnsi" w:hAnsiTheme="minorHAnsi" w:cstheme="minorHAnsi"/>
                <w:color w:val="333333"/>
              </w:rPr>
              <w:t xml:space="preserve"> XML Request for SOAP EAI</w:t>
            </w:r>
          </w:p>
        </w:tc>
        <w:tc>
          <w:tcPr>
            <w:tcW w:w="29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789C737" w14:textId="77777777" w:rsidR="00253B9F" w:rsidRPr="00E721A5" w:rsidRDefault="00253B9F" w:rsidP="000876FF">
            <w:pPr>
              <w:pStyle w:val="NormalWeb"/>
              <w:spacing w:before="150" w:beforeAutospacing="0" w:after="0" w:afterAutospacing="0"/>
              <w:jc w:val="center"/>
              <w:rPr>
                <w:rFonts w:ascii="Calibri" w:hAnsi="Calibri"/>
              </w:rPr>
            </w:pPr>
            <w:r>
              <w:rPr>
                <w:rFonts w:ascii="Calibri" w:hAnsi="Calibri"/>
                <w:noProof/>
              </w:rPr>
              <w:drawing>
                <wp:inline distT="0" distB="0" distL="0" distR="0" wp14:anchorId="3CBF4881" wp14:editId="114D63BE">
                  <wp:extent cx="990600" cy="105142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9-14 at 1.59.06 PM.png"/>
                          <pic:cNvPicPr/>
                        </pic:nvPicPr>
                        <pic:blipFill>
                          <a:blip r:embed="rId9"/>
                          <a:stretch>
                            <a:fillRect/>
                          </a:stretch>
                        </pic:blipFill>
                        <pic:spPr>
                          <a:xfrm>
                            <a:off x="0" y="0"/>
                            <a:ext cx="1028148" cy="1091281"/>
                          </a:xfrm>
                          <a:prstGeom prst="rect">
                            <a:avLst/>
                          </a:prstGeom>
                        </pic:spPr>
                      </pic:pic>
                    </a:graphicData>
                  </a:graphic>
                </wp:inline>
              </w:drawing>
            </w:r>
          </w:p>
        </w:tc>
      </w:tr>
      <w:tr w:rsidR="00253B9F" w:rsidRPr="00E721A5" w14:paraId="2B3026C8" w14:textId="77777777" w:rsidTr="000876FF">
        <w:tc>
          <w:tcPr>
            <w:tcW w:w="135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8DA85B5" w14:textId="2BC64AE7" w:rsidR="00253B9F" w:rsidRPr="00C74562" w:rsidRDefault="00253B9F" w:rsidP="00C74562">
            <w:pPr>
              <w:jc w:val="center"/>
            </w:pPr>
            <w:r w:rsidRPr="00C74562">
              <w:rPr>
                <w:b/>
              </w:rPr>
              <w:t>Set Payload</w:t>
            </w:r>
          </w:p>
        </w:tc>
        <w:tc>
          <w:tcPr>
            <w:tcW w:w="588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6248353D" w14:textId="77777777" w:rsidR="00253B9F" w:rsidRPr="002D57A3" w:rsidRDefault="00253B9F" w:rsidP="000876FF">
            <w:pPr>
              <w:spacing w:before="100" w:beforeAutospacing="1" w:after="100" w:afterAutospacing="1"/>
              <w:rPr>
                <w:rFonts w:cstheme="minorHAnsi"/>
                <w:color w:val="333333"/>
                <w:sz w:val="20"/>
                <w:szCs w:val="20"/>
              </w:rPr>
            </w:pPr>
            <w:r w:rsidRPr="002D57A3">
              <w:rPr>
                <w:rFonts w:cstheme="minorHAnsi"/>
                <w:b/>
                <w:bCs/>
                <w:color w:val="333333"/>
                <w:sz w:val="20"/>
                <w:szCs w:val="20"/>
              </w:rPr>
              <w:t>Display Name: </w:t>
            </w:r>
            <w:r w:rsidRPr="002D57A3">
              <w:rPr>
                <w:rFonts w:cstheme="minorHAnsi"/>
                <w:color w:val="333333"/>
                <w:sz w:val="20"/>
                <w:szCs w:val="20"/>
              </w:rPr>
              <w:t>  Set &lt;content name of payload&gt;</w:t>
            </w:r>
          </w:p>
          <w:p w14:paraId="072F3FC1" w14:textId="77777777" w:rsidR="00253B9F" w:rsidRPr="002D57A3" w:rsidRDefault="00253B9F" w:rsidP="00C6318A">
            <w:pPr>
              <w:pStyle w:val="ListParagraph"/>
              <w:numPr>
                <w:ilvl w:val="1"/>
                <w:numId w:val="13"/>
              </w:numPr>
              <w:spacing w:before="100" w:beforeAutospacing="1" w:after="100" w:afterAutospacing="1" w:line="240" w:lineRule="auto"/>
              <w:rPr>
                <w:rFonts w:cstheme="minorHAnsi"/>
                <w:color w:val="333333"/>
                <w:sz w:val="20"/>
                <w:szCs w:val="20"/>
              </w:rPr>
            </w:pPr>
            <w:r w:rsidRPr="002D57A3">
              <w:rPr>
                <w:rFonts w:cstheme="minorHAnsi"/>
                <w:color w:val="333333"/>
                <w:sz w:val="20"/>
                <w:szCs w:val="20"/>
              </w:rPr>
              <w:t>Example: Set Pricing</w:t>
            </w:r>
          </w:p>
        </w:tc>
        <w:tc>
          <w:tcPr>
            <w:tcW w:w="29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3AAD7361" w14:textId="77777777" w:rsidR="00253B9F" w:rsidRPr="00CA7E88" w:rsidRDefault="00253B9F" w:rsidP="000876FF">
            <w:pPr>
              <w:pStyle w:val="NormalWeb"/>
              <w:spacing w:before="150" w:beforeAutospacing="0" w:after="0" w:afterAutospacing="0"/>
              <w:jc w:val="center"/>
              <w:rPr>
                <w:rFonts w:ascii="Arial" w:hAnsi="Arial" w:cs="Arial"/>
                <w:color w:val="333333"/>
                <w:sz w:val="21"/>
                <w:szCs w:val="21"/>
              </w:rPr>
            </w:pPr>
            <w:r>
              <w:rPr>
                <w:rFonts w:ascii="Arial" w:hAnsi="Arial" w:cs="Arial"/>
                <w:noProof/>
                <w:color w:val="333333"/>
                <w:sz w:val="21"/>
                <w:szCs w:val="21"/>
              </w:rPr>
              <w:drawing>
                <wp:inline distT="0" distB="0" distL="0" distR="0" wp14:anchorId="60F8328F" wp14:editId="2CB87D2E">
                  <wp:extent cx="701040" cy="8568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14 at 2.04.19 PM.png"/>
                          <pic:cNvPicPr/>
                        </pic:nvPicPr>
                        <pic:blipFill>
                          <a:blip r:embed="rId10"/>
                          <a:stretch>
                            <a:fillRect/>
                          </a:stretch>
                        </pic:blipFill>
                        <pic:spPr>
                          <a:xfrm>
                            <a:off x="0" y="0"/>
                            <a:ext cx="704904" cy="861550"/>
                          </a:xfrm>
                          <a:prstGeom prst="rect">
                            <a:avLst/>
                          </a:prstGeom>
                        </pic:spPr>
                      </pic:pic>
                    </a:graphicData>
                  </a:graphic>
                </wp:inline>
              </w:drawing>
            </w:r>
          </w:p>
        </w:tc>
      </w:tr>
      <w:tr w:rsidR="00253B9F" w:rsidRPr="00E721A5" w14:paraId="62248387" w14:textId="77777777" w:rsidTr="000876FF">
        <w:tc>
          <w:tcPr>
            <w:tcW w:w="135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714C98A0" w14:textId="77777777" w:rsidR="00253B9F" w:rsidRPr="00C74562" w:rsidRDefault="00253B9F" w:rsidP="00C74562">
            <w:pPr>
              <w:jc w:val="center"/>
              <w:rPr>
                <w:b/>
              </w:rPr>
            </w:pPr>
            <w:r w:rsidRPr="00C74562">
              <w:rPr>
                <w:b/>
              </w:rPr>
              <w:t>Choice</w:t>
            </w:r>
          </w:p>
        </w:tc>
        <w:tc>
          <w:tcPr>
            <w:tcW w:w="588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2882764" w14:textId="64E0F7F0" w:rsidR="00253B9F" w:rsidRPr="00C43013" w:rsidRDefault="00253B9F" w:rsidP="000876FF">
            <w:pPr>
              <w:shd w:val="clear" w:color="auto" w:fill="FFFFFF" w:themeFill="background1"/>
              <w:spacing w:before="100" w:beforeAutospacing="1" w:after="100" w:afterAutospacing="1"/>
              <w:rPr>
                <w:rFonts w:cstheme="minorHAnsi"/>
                <w:color w:val="333333"/>
                <w:sz w:val="20"/>
                <w:szCs w:val="20"/>
              </w:rPr>
            </w:pPr>
            <w:r w:rsidRPr="00C43013">
              <w:rPr>
                <w:rFonts w:cstheme="minorHAnsi"/>
                <w:b/>
                <w:bCs/>
                <w:color w:val="333333"/>
                <w:sz w:val="20"/>
                <w:szCs w:val="20"/>
              </w:rPr>
              <w:t>Display Name: </w:t>
            </w:r>
            <w:r w:rsidRPr="00C43013">
              <w:rPr>
                <w:rFonts w:cstheme="minorHAnsi"/>
                <w:color w:val="333333"/>
                <w:sz w:val="20"/>
                <w:szCs w:val="20"/>
              </w:rPr>
              <w:t xml:space="preserve"> &lt;Descriptive name for the choice logic</w:t>
            </w:r>
            <w:r w:rsidR="00FA0FFB">
              <w:rPr>
                <w:rFonts w:cstheme="minorHAnsi"/>
                <w:color w:val="333333"/>
                <w:sz w:val="20"/>
                <w:szCs w:val="20"/>
              </w:rPr>
              <w:t>&gt;.  Ask the question.</w:t>
            </w:r>
          </w:p>
          <w:p w14:paraId="5CD8ADF1" w14:textId="0021563C" w:rsidR="00FA0FFB" w:rsidRDefault="00253B9F" w:rsidP="000876FF">
            <w:pPr>
              <w:spacing w:before="100" w:beforeAutospacing="1" w:after="100" w:afterAutospacing="1"/>
              <w:rPr>
                <w:rFonts w:cstheme="minorHAnsi"/>
                <w:color w:val="333333"/>
                <w:sz w:val="20"/>
                <w:szCs w:val="20"/>
              </w:rPr>
            </w:pPr>
            <w:r w:rsidRPr="00FD5E22">
              <w:rPr>
                <w:rFonts w:cstheme="minorHAnsi"/>
                <w:color w:val="333333"/>
                <w:sz w:val="20"/>
                <w:szCs w:val="20"/>
              </w:rPr>
              <w:t>E</w:t>
            </w:r>
            <w:r>
              <w:rPr>
                <w:rFonts w:cstheme="minorHAnsi"/>
                <w:color w:val="333333"/>
                <w:sz w:val="20"/>
                <w:szCs w:val="20"/>
              </w:rPr>
              <w:t>xampl</w:t>
            </w:r>
            <w:r w:rsidR="00FA0FFB">
              <w:rPr>
                <w:rFonts w:cstheme="minorHAnsi"/>
                <w:color w:val="333333"/>
                <w:sz w:val="20"/>
                <w:szCs w:val="20"/>
              </w:rPr>
              <w:t>es</w:t>
            </w:r>
            <w:r>
              <w:rPr>
                <w:rFonts w:cstheme="minorHAnsi"/>
                <w:color w:val="333333"/>
                <w:sz w:val="20"/>
                <w:szCs w:val="20"/>
              </w:rPr>
              <w:t xml:space="preserve">: </w:t>
            </w:r>
          </w:p>
          <w:p w14:paraId="17917F8E" w14:textId="1260B7C9" w:rsidR="00253B9F" w:rsidRPr="00FA0FFB" w:rsidRDefault="00FF5145" w:rsidP="00C6318A">
            <w:pPr>
              <w:pStyle w:val="ListParagraph"/>
              <w:numPr>
                <w:ilvl w:val="1"/>
                <w:numId w:val="13"/>
              </w:numPr>
              <w:spacing w:before="100" w:beforeAutospacing="1" w:after="100" w:afterAutospacing="1"/>
              <w:rPr>
                <w:rFonts w:cstheme="minorHAnsi"/>
                <w:b/>
                <w:bCs/>
                <w:color w:val="333333"/>
                <w:sz w:val="20"/>
                <w:szCs w:val="20"/>
              </w:rPr>
            </w:pPr>
            <w:r>
              <w:rPr>
                <w:rFonts w:cstheme="minorHAnsi"/>
                <w:color w:val="333333"/>
                <w:sz w:val="20"/>
                <w:szCs w:val="20"/>
              </w:rPr>
              <w:t xml:space="preserve">Boolean: </w:t>
            </w:r>
            <w:r w:rsidR="00473C70" w:rsidRPr="00FA0FFB">
              <w:rPr>
                <w:rFonts w:cstheme="minorHAnsi"/>
                <w:color w:val="333333"/>
                <w:sz w:val="20"/>
                <w:szCs w:val="20"/>
              </w:rPr>
              <w:t>Is null?</w:t>
            </w:r>
            <w:r w:rsidR="00FA0FFB" w:rsidRPr="00FA0FFB">
              <w:rPr>
                <w:rFonts w:cstheme="minorHAnsi"/>
                <w:color w:val="333333"/>
                <w:sz w:val="20"/>
                <w:szCs w:val="20"/>
              </w:rPr>
              <w:t xml:space="preserve"> </w:t>
            </w:r>
          </w:p>
          <w:p w14:paraId="5C5BE524" w14:textId="06446073" w:rsidR="00FA0FFB" w:rsidRPr="00FA0FFB" w:rsidRDefault="00FF5145" w:rsidP="00C6318A">
            <w:pPr>
              <w:pStyle w:val="ListParagraph"/>
              <w:numPr>
                <w:ilvl w:val="1"/>
                <w:numId w:val="13"/>
              </w:numPr>
              <w:spacing w:before="100" w:beforeAutospacing="1" w:after="100" w:afterAutospacing="1"/>
              <w:rPr>
                <w:rFonts w:cstheme="minorHAnsi"/>
                <w:bCs/>
                <w:color w:val="333333"/>
                <w:sz w:val="20"/>
                <w:szCs w:val="20"/>
              </w:rPr>
            </w:pPr>
            <w:r>
              <w:rPr>
                <w:rFonts w:cstheme="minorHAnsi"/>
                <w:bCs/>
                <w:color w:val="333333"/>
                <w:sz w:val="20"/>
                <w:szCs w:val="20"/>
              </w:rPr>
              <w:t xml:space="preserve">Case: </w:t>
            </w:r>
            <w:r w:rsidR="00FA0FFB">
              <w:rPr>
                <w:rFonts w:cstheme="minorHAnsi"/>
                <w:bCs/>
                <w:color w:val="333333"/>
                <w:sz w:val="20"/>
                <w:szCs w:val="20"/>
              </w:rPr>
              <w:t>P</w:t>
            </w:r>
            <w:r w:rsidR="00FA0FFB" w:rsidRPr="00FA0FFB">
              <w:rPr>
                <w:rFonts w:cstheme="minorHAnsi"/>
                <w:bCs/>
                <w:color w:val="333333"/>
                <w:sz w:val="20"/>
                <w:szCs w:val="20"/>
              </w:rPr>
              <w:t>ricing type</w:t>
            </w:r>
            <w:r w:rsidR="00FA0FFB">
              <w:rPr>
                <w:rFonts w:cstheme="minorHAnsi"/>
                <w:bCs/>
                <w:color w:val="333333"/>
                <w:sz w:val="20"/>
                <w:szCs w:val="20"/>
              </w:rPr>
              <w:t>?</w:t>
            </w:r>
          </w:p>
        </w:tc>
        <w:tc>
          <w:tcPr>
            <w:tcW w:w="29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4C7290A9" w14:textId="3CB57693" w:rsidR="00253B9F" w:rsidRDefault="00190535" w:rsidP="000876FF">
            <w:pPr>
              <w:pStyle w:val="NormalWeb"/>
              <w:spacing w:before="150" w:beforeAutospacing="0" w:after="0" w:afterAutospacing="0"/>
              <w:jc w:val="center"/>
              <w:rPr>
                <w:rFonts w:ascii="Arial" w:hAnsi="Arial" w:cs="Arial"/>
                <w:noProof/>
                <w:color w:val="333333"/>
                <w:sz w:val="21"/>
                <w:szCs w:val="21"/>
              </w:rPr>
            </w:pPr>
            <w:r>
              <w:rPr>
                <w:noProof/>
              </w:rPr>
              <w:drawing>
                <wp:inline distT="0" distB="0" distL="0" distR="0" wp14:anchorId="1892AEC3" wp14:editId="4E471BA5">
                  <wp:extent cx="7048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4850" cy="933450"/>
                          </a:xfrm>
                          <a:prstGeom prst="rect">
                            <a:avLst/>
                          </a:prstGeom>
                        </pic:spPr>
                      </pic:pic>
                    </a:graphicData>
                  </a:graphic>
                </wp:inline>
              </w:drawing>
            </w:r>
          </w:p>
        </w:tc>
      </w:tr>
      <w:tr w:rsidR="00253B9F" w:rsidRPr="00E721A5" w14:paraId="2171E9B2" w14:textId="77777777" w:rsidTr="000876FF">
        <w:tc>
          <w:tcPr>
            <w:tcW w:w="135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DD6AD9B" w14:textId="77777777" w:rsidR="00253B9F" w:rsidRPr="00C74562" w:rsidRDefault="00253B9F" w:rsidP="00C74562">
            <w:pPr>
              <w:jc w:val="center"/>
              <w:rPr>
                <w:b/>
              </w:rPr>
            </w:pPr>
            <w:r w:rsidRPr="00C74562">
              <w:rPr>
                <w:b/>
              </w:rPr>
              <w:t>For each</w:t>
            </w:r>
          </w:p>
        </w:tc>
        <w:tc>
          <w:tcPr>
            <w:tcW w:w="588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1FCEEBCD" w14:textId="77777777" w:rsidR="00253B9F" w:rsidRPr="00FD5E22" w:rsidRDefault="00253B9F" w:rsidP="00C6318A">
            <w:pPr>
              <w:pStyle w:val="ListParagraph"/>
              <w:numPr>
                <w:ilvl w:val="0"/>
                <w:numId w:val="13"/>
              </w:numPr>
              <w:spacing w:before="100" w:beforeAutospacing="1" w:after="100" w:afterAutospacing="1" w:line="240" w:lineRule="auto"/>
              <w:rPr>
                <w:rFonts w:cstheme="minorHAnsi"/>
                <w:color w:val="333333"/>
                <w:sz w:val="20"/>
                <w:szCs w:val="20"/>
              </w:rPr>
            </w:pPr>
            <w:r w:rsidRPr="00FD5E22">
              <w:rPr>
                <w:rFonts w:cstheme="minorHAnsi"/>
                <w:b/>
                <w:bCs/>
                <w:color w:val="333333"/>
                <w:sz w:val="20"/>
                <w:szCs w:val="20"/>
              </w:rPr>
              <w:t>Display Name: </w:t>
            </w:r>
            <w:r>
              <w:rPr>
                <w:rFonts w:cstheme="minorHAnsi"/>
                <w:color w:val="333333"/>
                <w:sz w:val="20"/>
                <w:szCs w:val="20"/>
              </w:rPr>
              <w:t>FOREACH &lt;Element type in</w:t>
            </w:r>
            <w:r w:rsidRPr="00FD5E22">
              <w:rPr>
                <w:rFonts w:cstheme="minorHAnsi"/>
                <w:color w:val="333333"/>
                <w:sz w:val="20"/>
                <w:szCs w:val="20"/>
              </w:rPr>
              <w:t xml:space="preserve"> the Collection&gt;</w:t>
            </w:r>
          </w:p>
          <w:p w14:paraId="6038DECE" w14:textId="77777777" w:rsidR="00253B9F" w:rsidRPr="00FD5E22" w:rsidRDefault="00253B9F" w:rsidP="000876FF">
            <w:pPr>
              <w:spacing w:before="100" w:beforeAutospacing="1" w:after="100" w:afterAutospacing="1"/>
              <w:rPr>
                <w:rFonts w:cstheme="minorHAnsi"/>
                <w:b/>
                <w:bCs/>
                <w:color w:val="333333"/>
                <w:sz w:val="20"/>
                <w:szCs w:val="20"/>
              </w:rPr>
            </w:pPr>
            <w:r w:rsidRPr="00FD5E22">
              <w:rPr>
                <w:rFonts w:cstheme="minorHAnsi"/>
                <w:color w:val="333333"/>
                <w:sz w:val="20"/>
                <w:szCs w:val="20"/>
              </w:rPr>
              <w:t xml:space="preserve">Example: FOREACH </w:t>
            </w:r>
            <w:r>
              <w:rPr>
                <w:rFonts w:cstheme="minorHAnsi"/>
                <w:color w:val="333333"/>
                <w:sz w:val="20"/>
                <w:szCs w:val="20"/>
              </w:rPr>
              <w:t>commodity</w:t>
            </w:r>
          </w:p>
        </w:tc>
        <w:tc>
          <w:tcPr>
            <w:tcW w:w="29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00C85BAF" w14:textId="77777777" w:rsidR="00253B9F" w:rsidRDefault="00253B9F" w:rsidP="000876FF">
            <w:pPr>
              <w:pStyle w:val="NormalWeb"/>
              <w:spacing w:before="150" w:beforeAutospacing="0" w:after="0" w:afterAutospacing="0"/>
              <w:jc w:val="center"/>
              <w:rPr>
                <w:rFonts w:ascii="Arial" w:hAnsi="Arial" w:cs="Arial"/>
                <w:noProof/>
                <w:color w:val="333333"/>
                <w:sz w:val="21"/>
                <w:szCs w:val="21"/>
              </w:rPr>
            </w:pPr>
            <w:r>
              <w:rPr>
                <w:rFonts w:ascii="Arial" w:hAnsi="Arial" w:cs="Arial"/>
                <w:noProof/>
                <w:color w:val="333333"/>
                <w:sz w:val="21"/>
                <w:szCs w:val="21"/>
              </w:rPr>
              <w:drawing>
                <wp:inline distT="0" distB="0" distL="0" distR="0" wp14:anchorId="057AE35F" wp14:editId="56715AB3">
                  <wp:extent cx="1097280" cy="11491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9-14 at 2.15.19 PM.png"/>
                          <pic:cNvPicPr/>
                        </pic:nvPicPr>
                        <pic:blipFill>
                          <a:blip r:embed="rId12"/>
                          <a:stretch>
                            <a:fillRect/>
                          </a:stretch>
                        </pic:blipFill>
                        <pic:spPr>
                          <a:xfrm>
                            <a:off x="0" y="0"/>
                            <a:ext cx="1122561" cy="1175655"/>
                          </a:xfrm>
                          <a:prstGeom prst="rect">
                            <a:avLst/>
                          </a:prstGeom>
                        </pic:spPr>
                      </pic:pic>
                    </a:graphicData>
                  </a:graphic>
                </wp:inline>
              </w:drawing>
            </w:r>
          </w:p>
        </w:tc>
      </w:tr>
      <w:tr w:rsidR="00253B9F" w:rsidRPr="00E721A5" w14:paraId="0A1402E2" w14:textId="77777777" w:rsidTr="000876FF">
        <w:tc>
          <w:tcPr>
            <w:tcW w:w="135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A1F1015" w14:textId="77777777" w:rsidR="00253B9F" w:rsidRPr="00C74562" w:rsidRDefault="00253B9F" w:rsidP="00C74562">
            <w:pPr>
              <w:jc w:val="center"/>
              <w:rPr>
                <w:b/>
              </w:rPr>
            </w:pPr>
            <w:r w:rsidRPr="00C74562">
              <w:rPr>
                <w:b/>
              </w:rPr>
              <w:t>Logger</w:t>
            </w:r>
          </w:p>
        </w:tc>
        <w:tc>
          <w:tcPr>
            <w:tcW w:w="588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04B8C060" w14:textId="77777777" w:rsidR="00253B9F" w:rsidRPr="00FD5E22" w:rsidRDefault="00253B9F" w:rsidP="00C6318A">
            <w:pPr>
              <w:pStyle w:val="ListParagraph"/>
              <w:numPr>
                <w:ilvl w:val="0"/>
                <w:numId w:val="13"/>
              </w:numPr>
              <w:spacing w:before="100" w:beforeAutospacing="1" w:after="100" w:afterAutospacing="1" w:line="240" w:lineRule="auto"/>
              <w:rPr>
                <w:rFonts w:cstheme="minorHAnsi"/>
                <w:color w:val="333333"/>
                <w:sz w:val="20"/>
                <w:szCs w:val="20"/>
              </w:rPr>
            </w:pPr>
            <w:r w:rsidRPr="00FD5E22">
              <w:rPr>
                <w:rFonts w:cstheme="minorHAnsi"/>
                <w:b/>
                <w:bCs/>
                <w:color w:val="333333"/>
                <w:sz w:val="20"/>
                <w:szCs w:val="20"/>
              </w:rPr>
              <w:t>Display Name: </w:t>
            </w:r>
            <w:r>
              <w:rPr>
                <w:rFonts w:cstheme="minorHAnsi"/>
                <w:color w:val="333333"/>
                <w:sz w:val="20"/>
                <w:szCs w:val="20"/>
              </w:rPr>
              <w:t>&lt;P</w:t>
            </w:r>
            <w:r w:rsidRPr="00FD5E22">
              <w:rPr>
                <w:rFonts w:cstheme="minorHAnsi"/>
                <w:color w:val="333333"/>
                <w:sz w:val="20"/>
                <w:szCs w:val="20"/>
              </w:rPr>
              <w:t>urpose of this log</w:t>
            </w:r>
            <w:r>
              <w:rPr>
                <w:rFonts w:cstheme="minorHAnsi"/>
                <w:color w:val="333333"/>
                <w:sz w:val="20"/>
                <w:szCs w:val="20"/>
              </w:rPr>
              <w:t>ger</w:t>
            </w:r>
            <w:r w:rsidRPr="00FD5E22">
              <w:rPr>
                <w:rFonts w:cstheme="minorHAnsi"/>
                <w:color w:val="333333"/>
                <w:sz w:val="20"/>
                <w:szCs w:val="20"/>
              </w:rPr>
              <w:t>&gt;</w:t>
            </w:r>
          </w:p>
          <w:p w14:paraId="3EB8CA53" w14:textId="77777777" w:rsidR="00253B9F" w:rsidRPr="00FD5E22" w:rsidRDefault="00253B9F" w:rsidP="00C6318A">
            <w:pPr>
              <w:pStyle w:val="ListParagraph"/>
              <w:numPr>
                <w:ilvl w:val="1"/>
                <w:numId w:val="13"/>
              </w:numPr>
              <w:spacing w:before="100" w:beforeAutospacing="1" w:after="100" w:afterAutospacing="1" w:line="240" w:lineRule="auto"/>
              <w:ind w:left="1080"/>
              <w:rPr>
                <w:rFonts w:cstheme="minorHAnsi"/>
                <w:color w:val="333333"/>
                <w:sz w:val="20"/>
                <w:szCs w:val="20"/>
              </w:rPr>
            </w:pPr>
            <w:r w:rsidRPr="00FD5E22">
              <w:rPr>
                <w:rFonts w:cstheme="minorHAnsi"/>
                <w:color w:val="333333"/>
                <w:sz w:val="20"/>
                <w:szCs w:val="20"/>
              </w:rPr>
              <w:t xml:space="preserve">Example: </w:t>
            </w:r>
          </w:p>
          <w:p w14:paraId="5236B120" w14:textId="77777777" w:rsidR="00253B9F" w:rsidRPr="00786284" w:rsidRDefault="00253B9F" w:rsidP="00C6318A">
            <w:pPr>
              <w:pStyle w:val="ListParagraph"/>
              <w:numPr>
                <w:ilvl w:val="2"/>
                <w:numId w:val="13"/>
              </w:numPr>
              <w:spacing w:before="100" w:beforeAutospacing="1" w:after="100" w:afterAutospacing="1" w:line="240" w:lineRule="auto"/>
              <w:rPr>
                <w:rFonts w:cstheme="minorHAnsi"/>
                <w:color w:val="333333"/>
                <w:sz w:val="20"/>
                <w:szCs w:val="20"/>
              </w:rPr>
            </w:pPr>
            <w:r w:rsidRPr="00FD5E22">
              <w:rPr>
                <w:rFonts w:cstheme="minorHAnsi"/>
                <w:color w:val="333333"/>
                <w:sz w:val="20"/>
                <w:szCs w:val="20"/>
              </w:rPr>
              <w:t>Response from</w:t>
            </w:r>
            <w:r>
              <w:rPr>
                <w:rFonts w:cstheme="minorHAnsi"/>
                <w:color w:val="333333"/>
                <w:sz w:val="20"/>
                <w:szCs w:val="20"/>
              </w:rPr>
              <w:t xml:space="preserve"> Argus pricing call</w:t>
            </w:r>
          </w:p>
        </w:tc>
        <w:tc>
          <w:tcPr>
            <w:tcW w:w="29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1735E80D" w14:textId="77777777" w:rsidR="00253B9F" w:rsidRDefault="00253B9F" w:rsidP="000876FF">
            <w:pPr>
              <w:pStyle w:val="NormalWeb"/>
              <w:spacing w:before="150" w:beforeAutospacing="0" w:after="0" w:afterAutospacing="0"/>
              <w:jc w:val="center"/>
              <w:rPr>
                <w:rFonts w:ascii="Arial" w:hAnsi="Arial" w:cs="Arial"/>
                <w:noProof/>
                <w:color w:val="333333"/>
                <w:sz w:val="21"/>
                <w:szCs w:val="21"/>
              </w:rPr>
            </w:pPr>
            <w:r>
              <w:rPr>
                <w:rFonts w:ascii="Arial" w:hAnsi="Arial" w:cs="Arial"/>
                <w:noProof/>
                <w:color w:val="333333"/>
                <w:sz w:val="21"/>
                <w:szCs w:val="21"/>
              </w:rPr>
              <w:drawing>
                <wp:inline distT="0" distB="0" distL="0" distR="0" wp14:anchorId="55B15ECA" wp14:editId="108E5C74">
                  <wp:extent cx="990600" cy="104183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9-14 at 2.20.29 PM.png"/>
                          <pic:cNvPicPr/>
                        </pic:nvPicPr>
                        <pic:blipFill>
                          <a:blip r:embed="rId13"/>
                          <a:stretch>
                            <a:fillRect/>
                          </a:stretch>
                        </pic:blipFill>
                        <pic:spPr>
                          <a:xfrm>
                            <a:off x="0" y="0"/>
                            <a:ext cx="998488" cy="1050133"/>
                          </a:xfrm>
                          <a:prstGeom prst="rect">
                            <a:avLst/>
                          </a:prstGeom>
                        </pic:spPr>
                      </pic:pic>
                    </a:graphicData>
                  </a:graphic>
                </wp:inline>
              </w:drawing>
            </w:r>
          </w:p>
        </w:tc>
      </w:tr>
    </w:tbl>
    <w:p w14:paraId="76BEBABC" w14:textId="77777777" w:rsidR="00F61851" w:rsidRPr="00383A64" w:rsidRDefault="00F61851" w:rsidP="00383A64"/>
    <w:p w14:paraId="00111B4C" w14:textId="77777777" w:rsidR="00570653" w:rsidRDefault="00570653" w:rsidP="004B307C">
      <w:pPr>
        <w:pStyle w:val="Heading1"/>
        <w:rPr>
          <w:rFonts w:ascii="Calibri" w:eastAsia="Calibri" w:hAnsi="Calibri" w:cs="Calibri"/>
        </w:rPr>
      </w:pPr>
      <w:bookmarkStart w:id="6" w:name="_Toc527378390"/>
      <w:r>
        <w:t>Mule Project Names</w:t>
      </w:r>
      <w:bookmarkEnd w:id="6"/>
    </w:p>
    <w:p w14:paraId="2B50E749" w14:textId="77777777" w:rsidR="00570653" w:rsidRDefault="00570653" w:rsidP="00570653">
      <w:r>
        <w:t>A Mule project is the application’s source files used in MuleSoft Anypoint Studio and stored in source control.  The project should be named for the service it provides, including the type of service.  The top-</w:t>
      </w:r>
      <w:r>
        <w:lastRenderedPageBreak/>
        <w:t>level folder name and project name in source control should take the form below.  It should be checked into source control upon creation.</w:t>
      </w:r>
    </w:p>
    <w:p w14:paraId="59C5A998" w14:textId="77777777" w:rsidR="00570653" w:rsidRDefault="00570653" w:rsidP="00570653">
      <w:r>
        <w:t>The purpose portion of the name below contains different information depending on the application type.  LOB usually only appears in batch or system APIs but those do not have to be specific to a LOB.  Separate all words with hyphens.</w:t>
      </w:r>
    </w:p>
    <w:p w14:paraId="0F081E0A" w14:textId="77777777" w:rsidR="00570653" w:rsidRDefault="00570653" w:rsidP="00C6318A">
      <w:pPr>
        <w:numPr>
          <w:ilvl w:val="0"/>
          <w:numId w:val="9"/>
        </w:numPr>
        <w:spacing w:after="0"/>
        <w:contextualSpacing/>
        <w:rPr>
          <w:b/>
        </w:rPr>
      </w:pPr>
      <w:r>
        <w:rPr>
          <w:b/>
        </w:rPr>
        <w:t>Experience</w:t>
      </w:r>
    </w:p>
    <w:p w14:paraId="457515BD" w14:textId="74351D6F" w:rsidR="00570653" w:rsidRDefault="00570653" w:rsidP="00C6318A">
      <w:pPr>
        <w:numPr>
          <w:ilvl w:val="1"/>
          <w:numId w:val="9"/>
        </w:numPr>
        <w:spacing w:after="0"/>
        <w:contextualSpacing/>
      </w:pPr>
      <w:r>
        <w:t>Pattern: &lt;consumer grouping&gt;-exp</w:t>
      </w:r>
    </w:p>
    <w:p w14:paraId="37CFBEAA" w14:textId="0A715C9A" w:rsidR="00570653" w:rsidRDefault="00570653" w:rsidP="00C6318A">
      <w:pPr>
        <w:numPr>
          <w:ilvl w:val="1"/>
          <w:numId w:val="9"/>
        </w:numPr>
        <w:spacing w:after="0"/>
        <w:contextualSpacing/>
      </w:pPr>
      <w:r>
        <w:t>Example: vendors-</w:t>
      </w:r>
      <w:r w:rsidR="00975169">
        <w:t>orders</w:t>
      </w:r>
      <w:r>
        <w:t>-exp</w:t>
      </w:r>
    </w:p>
    <w:p w14:paraId="37D252C7" w14:textId="77777777" w:rsidR="00570653" w:rsidRDefault="00570653" w:rsidP="00C6318A">
      <w:pPr>
        <w:numPr>
          <w:ilvl w:val="0"/>
          <w:numId w:val="9"/>
        </w:numPr>
        <w:spacing w:after="0"/>
        <w:contextualSpacing/>
        <w:rPr>
          <w:b/>
        </w:rPr>
      </w:pPr>
      <w:r>
        <w:rPr>
          <w:b/>
        </w:rPr>
        <w:t>Process</w:t>
      </w:r>
    </w:p>
    <w:p w14:paraId="1ABE8006" w14:textId="5CA7A94C" w:rsidR="00570653" w:rsidRDefault="00570653" w:rsidP="00C6318A">
      <w:pPr>
        <w:numPr>
          <w:ilvl w:val="1"/>
          <w:numId w:val="9"/>
        </w:numPr>
        <w:spacing w:after="0"/>
        <w:contextualSpacing/>
      </w:pPr>
      <w:r>
        <w:t>Pattern: &lt;lob&gt;-&lt;enterprise data/process entity&gt;-p</w:t>
      </w:r>
      <w:r w:rsidR="00862FB9">
        <w:t>roc</w:t>
      </w:r>
    </w:p>
    <w:p w14:paraId="194236F4" w14:textId="19FC985D" w:rsidR="00570653" w:rsidRDefault="00570653" w:rsidP="00C6318A">
      <w:pPr>
        <w:numPr>
          <w:ilvl w:val="1"/>
          <w:numId w:val="9"/>
        </w:numPr>
        <w:spacing w:after="0"/>
        <w:contextualSpacing/>
      </w:pPr>
      <w:r>
        <w:t xml:space="preserve">Example: </w:t>
      </w:r>
      <w:r w:rsidR="0051338F">
        <w:t>commercials</w:t>
      </w:r>
      <w:r>
        <w:t>-</w:t>
      </w:r>
      <w:r w:rsidR="0051338F">
        <w:t>orders</w:t>
      </w:r>
      <w:r>
        <w:t>-</w:t>
      </w:r>
      <w:r w:rsidR="00B431FF">
        <w:t>proc</w:t>
      </w:r>
    </w:p>
    <w:p w14:paraId="1C430124" w14:textId="77777777" w:rsidR="00570653" w:rsidRDefault="00570653" w:rsidP="00C6318A">
      <w:pPr>
        <w:numPr>
          <w:ilvl w:val="0"/>
          <w:numId w:val="9"/>
        </w:numPr>
        <w:spacing w:after="0"/>
        <w:contextualSpacing/>
        <w:rPr>
          <w:b/>
        </w:rPr>
      </w:pPr>
      <w:r>
        <w:rPr>
          <w:b/>
        </w:rPr>
        <w:t>System</w:t>
      </w:r>
    </w:p>
    <w:p w14:paraId="518F7507" w14:textId="3E5A6755" w:rsidR="00570653" w:rsidRDefault="00570653" w:rsidP="00C6318A">
      <w:pPr>
        <w:numPr>
          <w:ilvl w:val="1"/>
          <w:numId w:val="9"/>
        </w:numPr>
        <w:spacing w:after="0"/>
        <w:contextualSpacing/>
      </w:pPr>
      <w:r>
        <w:t>Pattern: &lt;lob&gt;-&lt;system of record&gt;-sys</w:t>
      </w:r>
    </w:p>
    <w:p w14:paraId="2D3AFF66" w14:textId="5EEEB7A6" w:rsidR="0051338F" w:rsidRDefault="00A7144A" w:rsidP="00C6318A">
      <w:pPr>
        <w:numPr>
          <w:ilvl w:val="2"/>
          <w:numId w:val="9"/>
        </w:numPr>
        <w:spacing w:after="0"/>
        <w:contextualSpacing/>
      </w:pPr>
      <w:r>
        <w:t>A</w:t>
      </w:r>
      <w:r w:rsidR="0051338F">
        <w:t xml:space="preserve">dd information model or other categorization to name if multiple APIs for single </w:t>
      </w:r>
      <w:proofErr w:type="spellStart"/>
      <w:r w:rsidR="0051338F">
        <w:t>SoR</w:t>
      </w:r>
      <w:proofErr w:type="spellEnd"/>
      <w:r w:rsidR="0051338F">
        <w:t>.</w:t>
      </w:r>
    </w:p>
    <w:p w14:paraId="07897B2B" w14:textId="25179BC2" w:rsidR="00570653" w:rsidRDefault="00570653" w:rsidP="00C6318A">
      <w:pPr>
        <w:numPr>
          <w:ilvl w:val="1"/>
          <w:numId w:val="9"/>
        </w:numPr>
        <w:spacing w:after="0"/>
        <w:contextualSpacing/>
      </w:pPr>
      <w:r>
        <w:t xml:space="preserve">Example: </w:t>
      </w:r>
      <w:r w:rsidR="0051338F">
        <w:t>commercials</w:t>
      </w:r>
      <w:r>
        <w:t>-</w:t>
      </w:r>
      <w:proofErr w:type="spellStart"/>
      <w:r w:rsidR="0051338F">
        <w:t>sfdc</w:t>
      </w:r>
      <w:proofErr w:type="spellEnd"/>
      <w:r>
        <w:t>-sys</w:t>
      </w:r>
    </w:p>
    <w:p w14:paraId="4046CA22" w14:textId="77777777" w:rsidR="00570653" w:rsidRDefault="00570653" w:rsidP="00C6318A">
      <w:pPr>
        <w:numPr>
          <w:ilvl w:val="0"/>
          <w:numId w:val="9"/>
        </w:numPr>
        <w:spacing w:after="0"/>
        <w:contextualSpacing/>
        <w:rPr>
          <w:b/>
        </w:rPr>
      </w:pPr>
      <w:r>
        <w:rPr>
          <w:b/>
        </w:rPr>
        <w:t>Service</w:t>
      </w:r>
    </w:p>
    <w:p w14:paraId="76C545F4" w14:textId="7190F8B8" w:rsidR="00570653" w:rsidRDefault="00570653" w:rsidP="00C6318A">
      <w:pPr>
        <w:numPr>
          <w:ilvl w:val="1"/>
          <w:numId w:val="9"/>
        </w:numPr>
        <w:spacing w:after="0"/>
        <w:contextualSpacing/>
      </w:pPr>
      <w:r>
        <w:t>Pattern: &lt;common service name&gt;-</w:t>
      </w:r>
      <w:r w:rsidR="00B431FF">
        <w:t>service</w:t>
      </w:r>
    </w:p>
    <w:p w14:paraId="0919860C" w14:textId="61A2B1CA" w:rsidR="00570653" w:rsidRDefault="00570653" w:rsidP="00C6318A">
      <w:pPr>
        <w:numPr>
          <w:ilvl w:val="1"/>
          <w:numId w:val="9"/>
        </w:numPr>
        <w:spacing w:after="0"/>
        <w:contextualSpacing/>
      </w:pPr>
      <w:r>
        <w:t>Example: property-encryption-</w:t>
      </w:r>
      <w:r w:rsidR="00B431FF">
        <w:t>service</w:t>
      </w:r>
      <w:r>
        <w:t>, notification-</w:t>
      </w:r>
      <w:r w:rsidR="00A8154F">
        <w:t>service</w:t>
      </w:r>
    </w:p>
    <w:p w14:paraId="33383D1F" w14:textId="77777777" w:rsidR="00570653" w:rsidRDefault="00570653" w:rsidP="00C6318A">
      <w:pPr>
        <w:numPr>
          <w:ilvl w:val="0"/>
          <w:numId w:val="9"/>
        </w:numPr>
        <w:spacing w:after="0"/>
        <w:contextualSpacing/>
        <w:rPr>
          <w:b/>
        </w:rPr>
      </w:pPr>
      <w:r>
        <w:rPr>
          <w:b/>
        </w:rPr>
        <w:t>Batch</w:t>
      </w:r>
    </w:p>
    <w:p w14:paraId="0F8DA209" w14:textId="77777777" w:rsidR="00570653" w:rsidRDefault="00570653" w:rsidP="00C6318A">
      <w:pPr>
        <w:numPr>
          <w:ilvl w:val="1"/>
          <w:numId w:val="9"/>
        </w:numPr>
        <w:spacing w:after="0"/>
        <w:contextualSpacing/>
      </w:pPr>
      <w:r>
        <w:t>Pattern: &lt;lob&gt;-&lt;functionality&gt;-bat</w:t>
      </w:r>
    </w:p>
    <w:p w14:paraId="478DE998" w14:textId="5274A1BE" w:rsidR="00570653" w:rsidRDefault="00570653" w:rsidP="00C6318A">
      <w:pPr>
        <w:numPr>
          <w:ilvl w:val="1"/>
          <w:numId w:val="9"/>
        </w:numPr>
        <w:spacing w:after="0"/>
        <w:contextualSpacing/>
      </w:pPr>
      <w:r>
        <w:t xml:space="preserve">Example: </w:t>
      </w:r>
      <w:r w:rsidR="004F0925">
        <w:t>commercials</w:t>
      </w:r>
      <w:r>
        <w:t>-</w:t>
      </w:r>
      <w:r w:rsidR="004F0925">
        <w:t>accounts</w:t>
      </w:r>
      <w:r>
        <w:t>-sync-bat</w:t>
      </w:r>
    </w:p>
    <w:p w14:paraId="2A473A25" w14:textId="77777777" w:rsidR="00570653" w:rsidRDefault="00570653" w:rsidP="00570653"/>
    <w:p w14:paraId="098E73B0" w14:textId="107871DC" w:rsidR="00570653" w:rsidRDefault="00570653" w:rsidP="00570653">
      <w:r>
        <w:t xml:space="preserve">This pattern matches the </w:t>
      </w:r>
      <w:r w:rsidR="009671BD">
        <w:t>ARM</w:t>
      </w:r>
      <w:r>
        <w:t xml:space="preserve"> domain naming convention without the company and environment portions.  This helps developers understand the project to </w:t>
      </w:r>
      <w:r w:rsidR="000A32EC">
        <w:t>ARM</w:t>
      </w:r>
      <w:r>
        <w:t xml:space="preserve"> domain mapping easily.</w:t>
      </w:r>
    </w:p>
    <w:p w14:paraId="652EC646" w14:textId="77777777" w:rsidR="00570653" w:rsidRPr="00A20784" w:rsidRDefault="00570653" w:rsidP="00A20784">
      <w:pPr>
        <w:rPr>
          <w:rStyle w:val="IntenseReference"/>
        </w:rPr>
      </w:pPr>
      <w:bookmarkStart w:id="7" w:name="_pgjsxqumfdkg" w:colFirst="0" w:colLast="0"/>
      <w:bookmarkEnd w:id="7"/>
      <w:r w:rsidRPr="00A20784">
        <w:rPr>
          <w:rStyle w:val="IntenseReference"/>
        </w:rPr>
        <w:t>Best Practices</w:t>
      </w:r>
    </w:p>
    <w:p w14:paraId="4E7946C4" w14:textId="5EC0A602" w:rsidR="00570653" w:rsidRDefault="00570653" w:rsidP="00C6318A">
      <w:pPr>
        <w:numPr>
          <w:ilvl w:val="0"/>
          <w:numId w:val="6"/>
        </w:numPr>
        <w:spacing w:after="0" w:line="276" w:lineRule="auto"/>
        <w:contextualSpacing/>
      </w:pPr>
      <w:r>
        <w:t xml:space="preserve">Set </w:t>
      </w:r>
      <w:r w:rsidR="00CF2C82">
        <w:t>Git</w:t>
      </w:r>
      <w:r>
        <w:t xml:space="preserve"> repository name to the same value as the Mule project name.</w:t>
      </w:r>
    </w:p>
    <w:p w14:paraId="1D9CB727" w14:textId="77777777" w:rsidR="00570653" w:rsidRDefault="00570653" w:rsidP="00C6318A">
      <w:pPr>
        <w:numPr>
          <w:ilvl w:val="0"/>
          <w:numId w:val="6"/>
        </w:numPr>
        <w:spacing w:after="0" w:line="276" w:lineRule="auto"/>
        <w:contextualSpacing/>
      </w:pPr>
      <w:r>
        <w:t xml:space="preserve">Set Mule project’s Maven </w:t>
      </w:r>
      <w:proofErr w:type="spellStart"/>
      <w:r>
        <w:t>artifactId</w:t>
      </w:r>
      <w:proofErr w:type="spellEnd"/>
      <w:r>
        <w:t xml:space="preserve"> to the same value as the Mule project name.</w:t>
      </w:r>
    </w:p>
    <w:p w14:paraId="202B26DD" w14:textId="77777777" w:rsidR="00570653" w:rsidRDefault="00570653" w:rsidP="00C6318A">
      <w:pPr>
        <w:numPr>
          <w:ilvl w:val="0"/>
          <w:numId w:val="6"/>
        </w:numPr>
        <w:spacing w:after="0" w:line="276" w:lineRule="auto"/>
        <w:contextualSpacing/>
      </w:pPr>
      <w:r>
        <w:t>Limit the Mule project name to 30 characters.  CloudHub has a limit of 42, 11-12 of which are taken by the unique naming standard used for it (prefix &amp; suffix to project name).</w:t>
      </w:r>
    </w:p>
    <w:p w14:paraId="327EC201" w14:textId="77777777" w:rsidR="00570653" w:rsidRDefault="00570653" w:rsidP="00570653">
      <w:pPr>
        <w:pStyle w:val="Heading3"/>
        <w:rPr>
          <w:ins w:id="8" w:author="Brandon Seah" w:date="2018-10-04T07:01:00Z"/>
        </w:rPr>
      </w:pPr>
    </w:p>
    <w:p w14:paraId="2FBA11C0" w14:textId="746811FC" w:rsidR="007478BF" w:rsidRPr="00D8714D" w:rsidRDefault="00570653" w:rsidP="004B307C">
      <w:pPr>
        <w:pStyle w:val="Heading1"/>
      </w:pPr>
      <w:bookmarkStart w:id="9" w:name="_3dy6vkm" w:colFirst="0" w:colLast="0"/>
      <w:bookmarkStart w:id="10" w:name="_Toc527378391"/>
      <w:bookmarkEnd w:id="9"/>
      <w:r>
        <w:t>Mule Configuration File</w:t>
      </w:r>
      <w:r w:rsidR="008E652B">
        <w:t>s</w:t>
      </w:r>
      <w:bookmarkEnd w:id="10"/>
    </w:p>
    <w:p w14:paraId="5462FC03" w14:textId="77777777" w:rsidR="00570653" w:rsidRDefault="00570653" w:rsidP="004B307C">
      <w:pPr>
        <w:pStyle w:val="Heading2"/>
      </w:pPr>
      <w:bookmarkStart w:id="11" w:name="_tctkn5ltgnjn" w:colFirst="0" w:colLast="0"/>
      <w:bookmarkStart w:id="12" w:name="_Toc527378392"/>
      <w:bookmarkEnd w:id="11"/>
      <w:r>
        <w:t>File Names</w:t>
      </w:r>
      <w:bookmarkEnd w:id="12"/>
    </w:p>
    <w:p w14:paraId="746ADF12" w14:textId="454245E9" w:rsidR="00570653" w:rsidRDefault="00570653" w:rsidP="00570653">
      <w:r>
        <w:t xml:space="preserve">Mule configuration files are the XML files in the Mule project under </w:t>
      </w:r>
      <w:proofErr w:type="spellStart"/>
      <w:r w:rsidRPr="00441EF8">
        <w:rPr>
          <w:rStyle w:val="HTMLCode"/>
        </w:rPr>
        <w:t>src</w:t>
      </w:r>
      <w:proofErr w:type="spellEnd"/>
      <w:r w:rsidRPr="00441EF8">
        <w:rPr>
          <w:rStyle w:val="HTMLCode"/>
        </w:rPr>
        <w:t>/main/</w:t>
      </w:r>
      <w:r w:rsidR="00441EF8" w:rsidRPr="00441EF8">
        <w:rPr>
          <w:rStyle w:val="HTMLCode"/>
        </w:rPr>
        <w:t>mule</w:t>
      </w:r>
      <w:r>
        <w:t xml:space="preserve"> that define the Mule application.  You should create different files for different functionality in a Mule app.  This keeps the flows separated so it is easy for maintenance and allows for moving files to different projects if necessary.  Generally, the inbound (API), processing, and outbound, global configuration, and error handling portions are put in different files.</w:t>
      </w:r>
    </w:p>
    <w:p w14:paraId="42FCA987" w14:textId="77777777" w:rsidR="00570653" w:rsidRDefault="00570653" w:rsidP="00570653">
      <w:r>
        <w:lastRenderedPageBreak/>
        <w:t>The naming pattern is flexible, though the file should be named for the functionality of the flows within.  Each file should only contain flows whose purpose is denoted by the file’s name.</w:t>
      </w:r>
    </w:p>
    <w:p w14:paraId="720080C6" w14:textId="77777777" w:rsidR="00570653" w:rsidRDefault="00570653" w:rsidP="00570653">
      <w:r>
        <w:t>Application XML file names are lowercase and separated by hyphens or underscores.</w:t>
      </w:r>
    </w:p>
    <w:p w14:paraId="185918E1" w14:textId="77777777" w:rsidR="00570653" w:rsidRDefault="00570653" w:rsidP="004B307C">
      <w:pPr>
        <w:pStyle w:val="Heading3"/>
      </w:pPr>
      <w:bookmarkStart w:id="13" w:name="_Toc527378393"/>
      <w:r>
        <w:t>Standard Files</w:t>
      </w:r>
      <w:bookmarkEnd w:id="13"/>
    </w:p>
    <w:p w14:paraId="2D1C2769" w14:textId="77777777" w:rsidR="00570653" w:rsidRDefault="00570653" w:rsidP="00570653">
      <w:r>
        <w:t>These are files that every project will have.  There can be multiple of each type as necessary.  If that is the case, add a post-fix to distinguish between them.</w:t>
      </w:r>
    </w:p>
    <w:p w14:paraId="2C20BF69" w14:textId="77777777" w:rsidR="00570653" w:rsidRDefault="00570653" w:rsidP="00C6318A">
      <w:pPr>
        <w:numPr>
          <w:ilvl w:val="0"/>
          <w:numId w:val="8"/>
        </w:numPr>
        <w:contextualSpacing/>
      </w:pPr>
      <w:r>
        <w:t>api-routes.xml</w:t>
      </w:r>
    </w:p>
    <w:p w14:paraId="7F5BF7EE" w14:textId="14CB113A" w:rsidR="00570653" w:rsidRDefault="00570653" w:rsidP="00C6318A">
      <w:pPr>
        <w:numPr>
          <w:ilvl w:val="1"/>
          <w:numId w:val="8"/>
        </w:numPr>
        <w:contextualSpacing/>
      </w:pPr>
      <w:r>
        <w:t xml:space="preserve">Contains the </w:t>
      </w:r>
      <w:proofErr w:type="spellStart"/>
      <w:r>
        <w:t>APIKit</w:t>
      </w:r>
      <w:proofErr w:type="spellEnd"/>
      <w:r>
        <w:t xml:space="preserve"> and routing.</w:t>
      </w:r>
      <w:r w:rsidR="004B2F37">
        <w:t xml:space="preserve">  Routing </w:t>
      </w:r>
      <w:r w:rsidR="00D75948">
        <w:t xml:space="preserve">flows </w:t>
      </w:r>
      <w:r w:rsidR="004B2F37">
        <w:t>consist of logging and flow references to flows in other files that implement the functionality.</w:t>
      </w:r>
    </w:p>
    <w:p w14:paraId="06436F08" w14:textId="392A55BF" w:rsidR="00570653" w:rsidRDefault="00570653" w:rsidP="00C6318A">
      <w:pPr>
        <w:numPr>
          <w:ilvl w:val="0"/>
          <w:numId w:val="8"/>
        </w:numPr>
        <w:contextualSpacing/>
      </w:pPr>
      <w:r>
        <w:t>error-handling</w:t>
      </w:r>
      <w:r w:rsidR="00A37F2F">
        <w:t>-api</w:t>
      </w:r>
      <w:r>
        <w:t>.xml</w:t>
      </w:r>
    </w:p>
    <w:p w14:paraId="64074C43" w14:textId="5CC64E91" w:rsidR="00570653" w:rsidRDefault="00570653" w:rsidP="00C6318A">
      <w:pPr>
        <w:numPr>
          <w:ilvl w:val="1"/>
          <w:numId w:val="8"/>
        </w:numPr>
        <w:contextualSpacing/>
      </w:pPr>
      <w:r>
        <w:t xml:space="preserve">Contains the </w:t>
      </w:r>
      <w:r w:rsidR="00A37F2F">
        <w:t xml:space="preserve">top-level </w:t>
      </w:r>
      <w:r>
        <w:t>error handling</w:t>
      </w:r>
      <w:r w:rsidR="00A37F2F">
        <w:t xml:space="preserve"> for the API</w:t>
      </w:r>
      <w:r>
        <w:t>.</w:t>
      </w:r>
    </w:p>
    <w:p w14:paraId="070595B0" w14:textId="5E8DCEE7" w:rsidR="00570653" w:rsidRDefault="00570653" w:rsidP="00C6318A">
      <w:pPr>
        <w:numPr>
          <w:ilvl w:val="0"/>
          <w:numId w:val="8"/>
        </w:numPr>
        <w:contextualSpacing/>
      </w:pPr>
      <w:r>
        <w:t>global.xml</w:t>
      </w:r>
    </w:p>
    <w:p w14:paraId="7C4C3143" w14:textId="77777777" w:rsidR="00570653" w:rsidRDefault="00570653" w:rsidP="00C6318A">
      <w:pPr>
        <w:numPr>
          <w:ilvl w:val="1"/>
          <w:numId w:val="8"/>
        </w:numPr>
        <w:contextualSpacing/>
      </w:pPr>
      <w:r>
        <w:t>Contains all the global configurations for the app</w:t>
      </w:r>
    </w:p>
    <w:p w14:paraId="120ADD9D" w14:textId="77777777" w:rsidR="00570653" w:rsidRDefault="00570653" w:rsidP="00C6318A">
      <w:pPr>
        <w:numPr>
          <w:ilvl w:val="1"/>
          <w:numId w:val="8"/>
        </w:numPr>
        <w:contextualSpacing/>
      </w:pPr>
      <w:r>
        <w:t>Global declarations include connector configs and processing strategies.</w:t>
      </w:r>
    </w:p>
    <w:p w14:paraId="45E496B1" w14:textId="77777777" w:rsidR="00570653" w:rsidRDefault="00570653" w:rsidP="00570653">
      <w:pPr>
        <w:pBdr>
          <w:top w:val="nil"/>
          <w:left w:val="nil"/>
          <w:bottom w:val="nil"/>
          <w:right w:val="nil"/>
          <w:between w:val="nil"/>
        </w:pBdr>
      </w:pPr>
      <w:bookmarkStart w:id="14" w:name="_Toc527378394"/>
      <w:r w:rsidRPr="004B307C">
        <w:rPr>
          <w:rStyle w:val="Heading3Char"/>
        </w:rPr>
        <w:t>Functional Files</w:t>
      </w:r>
      <w:bookmarkEnd w:id="14"/>
      <w:r>
        <w:br/>
        <w:t>These files are created for new functionality added to the app.  Each API operation should get its own functional file.</w:t>
      </w:r>
    </w:p>
    <w:p w14:paraId="6D75E927" w14:textId="77777777" w:rsidR="00570653" w:rsidRDefault="00570653" w:rsidP="00C6318A">
      <w:pPr>
        <w:numPr>
          <w:ilvl w:val="0"/>
          <w:numId w:val="8"/>
        </w:numPr>
        <w:spacing w:after="0"/>
        <w:contextualSpacing/>
      </w:pPr>
      <w:r>
        <w:t xml:space="preserve">Syntax: </w:t>
      </w:r>
      <w:r>
        <w:rPr>
          <w:i/>
        </w:rPr>
        <w:t>&lt; functionality&gt;.xml</w:t>
      </w:r>
    </w:p>
    <w:p w14:paraId="5F7E69BD" w14:textId="77777777" w:rsidR="00570653" w:rsidRDefault="00570653" w:rsidP="00C6318A">
      <w:pPr>
        <w:numPr>
          <w:ilvl w:val="0"/>
          <w:numId w:val="8"/>
        </w:numPr>
        <w:spacing w:after="0"/>
        <w:contextualSpacing/>
        <w:rPr>
          <w:rFonts w:ascii="Calibri" w:eastAsia="Calibri" w:hAnsi="Calibri" w:cs="Calibri"/>
          <w:b/>
        </w:rPr>
      </w:pPr>
      <w:r>
        <w:t>Examples:</w:t>
      </w:r>
      <w:r>
        <w:rPr>
          <w:b/>
        </w:rPr>
        <w:br/>
      </w:r>
      <w:r>
        <w:t>An API for products that can create, modify, and delete would at least have the files below.</w:t>
      </w:r>
    </w:p>
    <w:p w14:paraId="0FAB5925" w14:textId="77777777" w:rsidR="00570653" w:rsidRDefault="00570653" w:rsidP="00C6318A">
      <w:pPr>
        <w:numPr>
          <w:ilvl w:val="1"/>
          <w:numId w:val="8"/>
        </w:numPr>
        <w:spacing w:after="0"/>
        <w:contextualSpacing/>
      </w:pPr>
      <w:r>
        <w:t>create-products.xml</w:t>
      </w:r>
    </w:p>
    <w:p w14:paraId="3B879FFB" w14:textId="77777777" w:rsidR="00570653" w:rsidRDefault="00570653" w:rsidP="00C6318A">
      <w:pPr>
        <w:numPr>
          <w:ilvl w:val="1"/>
          <w:numId w:val="8"/>
        </w:numPr>
        <w:spacing w:after="0"/>
        <w:contextualSpacing/>
      </w:pPr>
      <w:r>
        <w:t>update-products.xml</w:t>
      </w:r>
    </w:p>
    <w:p w14:paraId="5D113B38" w14:textId="77777777" w:rsidR="00570653" w:rsidRDefault="00570653" w:rsidP="00C6318A">
      <w:pPr>
        <w:numPr>
          <w:ilvl w:val="1"/>
          <w:numId w:val="8"/>
        </w:numPr>
        <w:spacing w:after="0"/>
        <w:contextualSpacing/>
      </w:pPr>
      <w:r>
        <w:t>delete-products.xml</w:t>
      </w:r>
    </w:p>
    <w:p w14:paraId="7919C7C7" w14:textId="77777777" w:rsidR="00570653" w:rsidRDefault="00570653" w:rsidP="004B307C">
      <w:pPr>
        <w:pStyle w:val="Heading2"/>
      </w:pPr>
      <w:bookmarkStart w:id="15" w:name="_riknstiit1bb" w:colFirst="0" w:colLast="0"/>
      <w:bookmarkStart w:id="16" w:name="_Toc527378395"/>
      <w:bookmarkEnd w:id="15"/>
      <w:r>
        <w:t>Mule Flows</w:t>
      </w:r>
      <w:bookmarkEnd w:id="16"/>
    </w:p>
    <w:p w14:paraId="6D1227D5" w14:textId="77777777" w:rsidR="00570653" w:rsidRDefault="00570653" w:rsidP="00570653">
      <w:pPr>
        <w:pBdr>
          <w:top w:val="nil"/>
          <w:left w:val="nil"/>
          <w:bottom w:val="nil"/>
          <w:right w:val="nil"/>
          <w:between w:val="nil"/>
        </w:pBdr>
      </w:pPr>
      <w:r>
        <w:t xml:space="preserve">Flow names are lower camel-case. The name of the flow should be prefixed with the name of the file containing the flow.  Pattern: &lt;Mule config file name&gt;-&lt;flow name in camel case&gt;.  Example: a flow that reads a csv file in the create-products.xml file is named </w:t>
      </w:r>
      <w:r>
        <w:rPr>
          <w:i/>
        </w:rPr>
        <w:t>create-products-</w:t>
      </w:r>
      <w:proofErr w:type="spellStart"/>
      <w:r>
        <w:rPr>
          <w:i/>
        </w:rPr>
        <w:t>readCsvFile</w:t>
      </w:r>
      <w:proofErr w:type="spellEnd"/>
      <w:r>
        <w:t>.</w:t>
      </w:r>
    </w:p>
    <w:p w14:paraId="6C8F1109" w14:textId="71992227" w:rsidR="00570653" w:rsidRDefault="00570653" w:rsidP="00570653">
      <w:pPr>
        <w:pBdr>
          <w:top w:val="nil"/>
          <w:left w:val="nil"/>
          <w:bottom w:val="nil"/>
          <w:right w:val="nil"/>
          <w:between w:val="nil"/>
        </w:pBdr>
      </w:pPr>
      <w:r>
        <w:t xml:space="preserve">One best practice is to have a main orchestration flow, </w:t>
      </w:r>
      <w:r>
        <w:rPr>
          <w:i/>
        </w:rPr>
        <w:t>create-products</w:t>
      </w:r>
      <w:r>
        <w:t xml:space="preserve"> in our example, that encompasses the high-level flow and contains flow references to specific functionality.  This is </w:t>
      </w:r>
      <w:r w:rsidR="005C3F3A">
        <w:t>like</w:t>
      </w:r>
      <w:r>
        <w:t xml:space="preserve"> programming styles used in languages like Java.</w:t>
      </w:r>
      <w:r w:rsidR="00876E8B">
        <w:t xml:space="preserve">  This should be the first flow in the file and have the same name as the </w:t>
      </w:r>
      <w:r w:rsidR="00064D0B">
        <w:t>file,</w:t>
      </w:r>
      <w:r w:rsidR="00876E8B">
        <w:t xml:space="preserve"> so it is very clear the purpose of the flow and that it is the starting point.</w:t>
      </w:r>
    </w:p>
    <w:p w14:paraId="478D6D72" w14:textId="77777777" w:rsidR="00570653" w:rsidRDefault="00570653" w:rsidP="004B307C">
      <w:pPr>
        <w:pStyle w:val="Heading2"/>
      </w:pPr>
      <w:bookmarkStart w:id="17" w:name="_m4fg87zcakgn" w:colFirst="0" w:colLast="0"/>
      <w:bookmarkStart w:id="18" w:name="_Toc527378396"/>
      <w:bookmarkEnd w:id="17"/>
      <w:r>
        <w:t>Mule Variables</w:t>
      </w:r>
      <w:bookmarkEnd w:id="18"/>
    </w:p>
    <w:p w14:paraId="17AC8CE7" w14:textId="77777777" w:rsidR="00570653" w:rsidRDefault="00570653" w:rsidP="00570653">
      <w:pPr>
        <w:pBdr>
          <w:top w:val="nil"/>
          <w:left w:val="nil"/>
          <w:bottom w:val="nil"/>
          <w:right w:val="nil"/>
          <w:between w:val="nil"/>
        </w:pBdr>
      </w:pPr>
      <w:r>
        <w:t xml:space="preserve">Variables are lower camel-case, such as </w:t>
      </w:r>
      <w:proofErr w:type="spellStart"/>
      <w:r>
        <w:t>customerId</w:t>
      </w:r>
      <w:proofErr w:type="spellEnd"/>
      <w:r>
        <w:t xml:space="preserve">, </w:t>
      </w:r>
      <w:proofErr w:type="spellStart"/>
      <w:r>
        <w:t>xmlPayload</w:t>
      </w:r>
      <w:proofErr w:type="spellEnd"/>
      <w:r>
        <w:t xml:space="preserve">, and </w:t>
      </w:r>
      <w:proofErr w:type="spellStart"/>
      <w:r>
        <w:t>clientEmailAddress</w:t>
      </w:r>
      <w:proofErr w:type="spellEnd"/>
      <w:r>
        <w:t>.</w:t>
      </w:r>
    </w:p>
    <w:p w14:paraId="51A62F44" w14:textId="77777777" w:rsidR="00570653" w:rsidRPr="00A20784" w:rsidRDefault="00570653" w:rsidP="00A20784">
      <w:pPr>
        <w:rPr>
          <w:rStyle w:val="IntenseReference"/>
        </w:rPr>
      </w:pPr>
      <w:bookmarkStart w:id="19" w:name="_llq5prj5ueoi" w:colFirst="0" w:colLast="0"/>
      <w:bookmarkEnd w:id="19"/>
      <w:r w:rsidRPr="00A20784">
        <w:rPr>
          <w:rStyle w:val="IntenseReference"/>
        </w:rPr>
        <w:t>Best Practices</w:t>
      </w:r>
    </w:p>
    <w:p w14:paraId="6F702A21" w14:textId="77777777" w:rsidR="00570653" w:rsidRDefault="00570653" w:rsidP="00C6318A">
      <w:pPr>
        <w:numPr>
          <w:ilvl w:val="0"/>
          <w:numId w:val="11"/>
        </w:numPr>
        <w:spacing w:after="0" w:line="276" w:lineRule="auto"/>
        <w:contextualSpacing/>
      </w:pPr>
      <w:r>
        <w:t xml:space="preserve">Delete unused content (flows, processors, </w:t>
      </w:r>
      <w:proofErr w:type="spellStart"/>
      <w:r>
        <w:t>etc</w:t>
      </w:r>
      <w:proofErr w:type="spellEnd"/>
      <w:r>
        <w:t>) before committing to version control.  This includes commented-out items.</w:t>
      </w:r>
    </w:p>
    <w:p w14:paraId="3D0D1971" w14:textId="77777777" w:rsidR="00570653" w:rsidRDefault="00570653" w:rsidP="00C6318A">
      <w:pPr>
        <w:numPr>
          <w:ilvl w:val="0"/>
          <w:numId w:val="11"/>
        </w:numPr>
        <w:spacing w:after="0" w:line="276" w:lineRule="auto"/>
        <w:contextualSpacing/>
      </w:pPr>
      <w:r>
        <w:t>All flows, sub-flows, components, processors, scopes need brief, descriptive names.  Do not leave any default names.</w:t>
      </w:r>
    </w:p>
    <w:p w14:paraId="3A95DBCB" w14:textId="77777777" w:rsidR="00570653" w:rsidRDefault="00570653" w:rsidP="00C6318A">
      <w:pPr>
        <w:numPr>
          <w:ilvl w:val="0"/>
          <w:numId w:val="11"/>
        </w:numPr>
        <w:spacing w:after="0" w:line="276" w:lineRule="auto"/>
        <w:contextualSpacing/>
      </w:pPr>
      <w:r>
        <w:lastRenderedPageBreak/>
        <w:t>Do not use any acronyms unless globally-known and industry standard, such as SFDC for salesforce.</w:t>
      </w:r>
    </w:p>
    <w:p w14:paraId="221DC920" w14:textId="77777777" w:rsidR="00570653" w:rsidRDefault="00570653" w:rsidP="00C6318A">
      <w:pPr>
        <w:numPr>
          <w:ilvl w:val="0"/>
          <w:numId w:val="11"/>
        </w:numPr>
        <w:spacing w:after="0" w:line="276" w:lineRule="auto"/>
        <w:contextualSpacing/>
      </w:pPr>
      <w:r>
        <w:t>Items should be named such that reading the flows in Studio gives the reader a good idea of what is happening.</w:t>
      </w:r>
    </w:p>
    <w:p w14:paraId="6BB983F3" w14:textId="77777777" w:rsidR="00570653" w:rsidRDefault="00570653" w:rsidP="00C6318A">
      <w:pPr>
        <w:numPr>
          <w:ilvl w:val="0"/>
          <w:numId w:val="11"/>
        </w:numPr>
        <w:spacing w:after="0" w:line="276" w:lineRule="auto"/>
        <w:contextualSpacing/>
      </w:pPr>
      <w:r>
        <w:t>Name properties and variables clearly, concisely, and consistently.</w:t>
      </w:r>
    </w:p>
    <w:p w14:paraId="4707EB60" w14:textId="76AF9066" w:rsidR="00570653" w:rsidRDefault="00570653" w:rsidP="004B307C">
      <w:pPr>
        <w:pStyle w:val="Heading1"/>
      </w:pPr>
      <w:bookmarkStart w:id="20" w:name="_4d34og8" w:colFirst="0" w:colLast="0"/>
      <w:bookmarkEnd w:id="20"/>
      <w:r>
        <w:br/>
      </w:r>
      <w:bookmarkStart w:id="21" w:name="_Toc527378397"/>
      <w:r w:rsidR="00DD4CFD">
        <w:t>ARM</w:t>
      </w:r>
      <w:r>
        <w:t xml:space="preserve"> Domain Names</w:t>
      </w:r>
      <w:bookmarkEnd w:id="21"/>
    </w:p>
    <w:p w14:paraId="15DDA382" w14:textId="153A4582" w:rsidR="00570653" w:rsidRDefault="00570653" w:rsidP="00570653">
      <w:r>
        <w:t xml:space="preserve">Domain names in </w:t>
      </w:r>
      <w:r w:rsidR="00DD4CFD">
        <w:t>ARM</w:t>
      </w:r>
      <w:r>
        <w:t xml:space="preserve"> must be globally unique.</w:t>
      </w:r>
      <w:r w:rsidR="00D33151">
        <w:t xml:space="preserve">  This applies regardless of whether the app is deployed in Cloudhub or on-premise.</w:t>
      </w:r>
      <w:r>
        <w:t xml:space="preserve">  Names in </w:t>
      </w:r>
      <w:r w:rsidR="00757D9E">
        <w:t>ARM</w:t>
      </w:r>
      <w:r>
        <w:t xml:space="preserve"> have a </w:t>
      </w:r>
      <w:r w:rsidR="003210C0">
        <w:t>42-character</w:t>
      </w:r>
      <w:r>
        <w:t xml:space="preserve"> hard limit.  They should be named for the service they provide.  In addition, they should include the environment </w:t>
      </w:r>
      <w:r w:rsidR="003210C0">
        <w:t>suffix,</w:t>
      </w:r>
      <w:r>
        <w:t xml:space="preserve"> so the same application can be deployed into each environment.  A single domain applies to a single Mule application</w:t>
      </w:r>
      <w:r w:rsidR="000A5094">
        <w:t xml:space="preserve"> instance</w:t>
      </w:r>
      <w:r>
        <w:t>, though the Mule app’s name and the domain name are NOT linked.</w:t>
      </w:r>
    </w:p>
    <w:p w14:paraId="72D67FB3" w14:textId="5F979F6C" w:rsidR="00570653" w:rsidRDefault="00570653" w:rsidP="00570653">
      <w:r>
        <w:t xml:space="preserve">The domain is used for identifying and managing the app in Anypoint Runtime Manager.  The domain </w:t>
      </w:r>
      <w:r w:rsidR="00B132FF">
        <w:t xml:space="preserve">may or may not </w:t>
      </w:r>
      <w:r>
        <w:t xml:space="preserve">be used to access the app.  This is because apps running in CloudHub will </w:t>
      </w:r>
      <w:r>
        <w:rPr>
          <w:u w:val="single"/>
        </w:rPr>
        <w:t>not</w:t>
      </w:r>
      <w:r>
        <w:t xml:space="preserve"> be available over the CloudHub public load balancer and can only be contacted through the dedicated load balancer, which will have a completely different domain/URL.</w:t>
      </w:r>
    </w:p>
    <w:p w14:paraId="29EDEF30" w14:textId="77777777" w:rsidR="00570653" w:rsidRDefault="00570653" w:rsidP="00570653">
      <w:r>
        <w:t>The CI/CD deployment will add the prefix (company-) and suffix (-environment) to the app name.  Developers should NOT add these as part of the project or Git names.</w:t>
      </w:r>
    </w:p>
    <w:p w14:paraId="27FDD357" w14:textId="77777777" w:rsidR="00570653" w:rsidRDefault="00570653" w:rsidP="00C6318A">
      <w:pPr>
        <w:numPr>
          <w:ilvl w:val="0"/>
          <w:numId w:val="7"/>
        </w:numPr>
        <w:spacing w:after="0"/>
        <w:contextualSpacing/>
        <w:rPr>
          <w:rFonts w:ascii="Calibri" w:eastAsia="Calibri" w:hAnsi="Calibri" w:cs="Calibri"/>
        </w:rPr>
      </w:pPr>
      <w:r>
        <w:rPr>
          <w:b/>
        </w:rPr>
        <w:t xml:space="preserve">Pattern: </w:t>
      </w:r>
      <w:r>
        <w:rPr>
          <w:i/>
        </w:rPr>
        <w:t>&lt;company&gt;-&lt;app name&gt;-&lt;environment&gt;</w:t>
      </w:r>
    </w:p>
    <w:p w14:paraId="4FA16E59" w14:textId="34F64732" w:rsidR="00570653" w:rsidRPr="00024504" w:rsidRDefault="00570653" w:rsidP="00C6318A">
      <w:pPr>
        <w:numPr>
          <w:ilvl w:val="0"/>
          <w:numId w:val="7"/>
        </w:numPr>
        <w:contextualSpacing/>
        <w:rPr>
          <w:rFonts w:ascii="Calibri" w:eastAsia="Calibri" w:hAnsi="Calibri" w:cs="Calibri"/>
        </w:rPr>
      </w:pPr>
      <w:r>
        <w:rPr>
          <w:b/>
        </w:rPr>
        <w:t>Example:</w:t>
      </w:r>
      <w:r>
        <w:rPr>
          <w:i/>
        </w:rPr>
        <w:t xml:space="preserve"> </w:t>
      </w:r>
      <w:r w:rsidR="0085798D">
        <w:rPr>
          <w:i/>
        </w:rPr>
        <w:t>acme</w:t>
      </w:r>
      <w:r>
        <w:rPr>
          <w:i/>
        </w:rPr>
        <w:t>-</w:t>
      </w:r>
      <w:proofErr w:type="spellStart"/>
      <w:r w:rsidR="0085798D">
        <w:rPr>
          <w:i/>
        </w:rPr>
        <w:t>sfdc</w:t>
      </w:r>
      <w:proofErr w:type="spellEnd"/>
      <w:r>
        <w:rPr>
          <w:i/>
        </w:rPr>
        <w:t>-sys-dev</w:t>
      </w:r>
    </w:p>
    <w:p w14:paraId="01E70C63" w14:textId="77777777" w:rsidR="00024504" w:rsidRDefault="00024504" w:rsidP="00024504"/>
    <w:p w14:paraId="52D6A2F6" w14:textId="77777777" w:rsidR="00024504" w:rsidRPr="00024504" w:rsidRDefault="00570653" w:rsidP="00024504">
      <w:pPr>
        <w:rPr>
          <w:rStyle w:val="IntenseReference"/>
        </w:rPr>
      </w:pPr>
      <w:r w:rsidRPr="00024504">
        <w:rPr>
          <w:rStyle w:val="IntenseReference"/>
        </w:rPr>
        <w:t>Best Practice</w:t>
      </w:r>
    </w:p>
    <w:p w14:paraId="7F131994" w14:textId="258A8B36" w:rsidR="00570653" w:rsidRDefault="00570653" w:rsidP="00024504">
      <w:pPr>
        <w:pStyle w:val="ListBullet2"/>
        <w:rPr>
          <w:i/>
        </w:rPr>
      </w:pPr>
      <w:r>
        <w:t xml:space="preserve">If you are only using a single Production environment, then omit the environment suffix for the production CloudHub domain.  Example: </w:t>
      </w:r>
      <w:r w:rsidR="000B0535">
        <w:rPr>
          <w:i/>
        </w:rPr>
        <w:t>acme-</w:t>
      </w:r>
      <w:proofErr w:type="spellStart"/>
      <w:r w:rsidR="000B0535">
        <w:rPr>
          <w:i/>
        </w:rPr>
        <w:t>sfdc</w:t>
      </w:r>
      <w:proofErr w:type="spellEnd"/>
      <w:r w:rsidR="000B0535">
        <w:rPr>
          <w:i/>
        </w:rPr>
        <w:t>-sys</w:t>
      </w:r>
      <w:r>
        <w:rPr>
          <w:i/>
        </w:rPr>
        <w:t>.</w:t>
      </w:r>
    </w:p>
    <w:p w14:paraId="1AC94D63" w14:textId="77777777" w:rsidR="00570653" w:rsidRDefault="00570653" w:rsidP="004B307C">
      <w:pPr>
        <w:pStyle w:val="Heading1"/>
      </w:pPr>
      <w:bookmarkStart w:id="22" w:name="_t1z65i5zx8h0" w:colFirst="0" w:colLast="0"/>
      <w:bookmarkStart w:id="23" w:name="_Toc527378398"/>
      <w:bookmarkEnd w:id="22"/>
      <w:r>
        <w:t>Custom HTTP Header Names</w:t>
      </w:r>
      <w:bookmarkEnd w:id="23"/>
    </w:p>
    <w:p w14:paraId="37AA83F1" w14:textId="77777777" w:rsidR="00570653" w:rsidRDefault="00570653" w:rsidP="00570653">
      <w:r>
        <w:t>API developers should avoid creating custom headers as possible.  In the rare case that a custom HTTP header is required, it should follow the standards below.</w:t>
      </w:r>
    </w:p>
    <w:p w14:paraId="23947823" w14:textId="77777777" w:rsidR="00570653" w:rsidRDefault="00570653" w:rsidP="00570653"/>
    <w:p w14:paraId="11D1AA6A" w14:textId="77777777" w:rsidR="00570653" w:rsidRDefault="00570653" w:rsidP="00C6318A">
      <w:pPr>
        <w:numPr>
          <w:ilvl w:val="0"/>
          <w:numId w:val="10"/>
        </w:numPr>
        <w:spacing w:after="0" w:line="276" w:lineRule="auto"/>
        <w:contextualSpacing/>
      </w:pPr>
      <w:r>
        <w:t>Each word should be lower case and separated by hyphens.</w:t>
      </w:r>
    </w:p>
    <w:p w14:paraId="338353DD" w14:textId="19D7168B" w:rsidR="00570653" w:rsidRDefault="00570653" w:rsidP="00C6318A">
      <w:pPr>
        <w:numPr>
          <w:ilvl w:val="0"/>
          <w:numId w:val="10"/>
        </w:numPr>
        <w:spacing w:after="0" w:line="276" w:lineRule="auto"/>
        <w:contextualSpacing/>
      </w:pPr>
      <w:r>
        <w:t xml:space="preserve">The header must have the </w:t>
      </w:r>
      <w:r w:rsidR="00E32001">
        <w:t xml:space="preserve">company </w:t>
      </w:r>
      <w:r>
        <w:t>prefix.</w:t>
      </w:r>
    </w:p>
    <w:p w14:paraId="50351755" w14:textId="2E0D1244" w:rsidR="00570653" w:rsidRDefault="00570653" w:rsidP="00C6318A">
      <w:pPr>
        <w:numPr>
          <w:ilvl w:val="0"/>
          <w:numId w:val="10"/>
        </w:numPr>
        <w:spacing w:after="0" w:line="276" w:lineRule="auto"/>
        <w:contextualSpacing/>
      </w:pPr>
      <w:r>
        <w:t xml:space="preserve">The pattern to follow: </w:t>
      </w:r>
      <w:r w:rsidR="00E32001">
        <w:t>&lt;company&gt;</w:t>
      </w:r>
      <w:r>
        <w:t>-&lt;optional category&gt;-&lt;field&gt;</w:t>
      </w:r>
    </w:p>
    <w:p w14:paraId="1FCCEDC0" w14:textId="03ABCD8B" w:rsidR="00570653" w:rsidRDefault="00570653" w:rsidP="00C6318A">
      <w:pPr>
        <w:numPr>
          <w:ilvl w:val="1"/>
          <w:numId w:val="10"/>
        </w:numPr>
        <w:spacing w:after="0" w:line="276" w:lineRule="auto"/>
        <w:contextualSpacing/>
      </w:pPr>
      <w:r>
        <w:t>Category is the type of information in the header, such as security.</w:t>
      </w:r>
      <w:r w:rsidR="004712E2">
        <w:t xml:space="preserve"> For headers that are destined for specific </w:t>
      </w:r>
      <w:proofErr w:type="spellStart"/>
      <w:r w:rsidR="004712E2">
        <w:t>SoRs</w:t>
      </w:r>
      <w:proofErr w:type="spellEnd"/>
      <w:r w:rsidR="004712E2">
        <w:t xml:space="preserve">, such as a SFDC OAuth token, the category can be the </w:t>
      </w:r>
      <w:proofErr w:type="spellStart"/>
      <w:r w:rsidR="004872CA">
        <w:t>SoR</w:t>
      </w:r>
      <w:proofErr w:type="spellEnd"/>
      <w:r w:rsidR="004872CA">
        <w:t>.</w:t>
      </w:r>
    </w:p>
    <w:p w14:paraId="13C9985F" w14:textId="77777777" w:rsidR="00570653" w:rsidRDefault="00570653" w:rsidP="00C6318A">
      <w:pPr>
        <w:numPr>
          <w:ilvl w:val="1"/>
          <w:numId w:val="10"/>
        </w:numPr>
        <w:spacing w:after="0" w:line="276" w:lineRule="auto"/>
        <w:contextualSpacing/>
      </w:pPr>
      <w:r>
        <w:t>Field is the specific name of the header.</w:t>
      </w:r>
    </w:p>
    <w:p w14:paraId="37E74223" w14:textId="43F8D273" w:rsidR="00570653" w:rsidRDefault="00570653" w:rsidP="00C6318A">
      <w:pPr>
        <w:numPr>
          <w:ilvl w:val="1"/>
          <w:numId w:val="10"/>
        </w:numPr>
        <w:spacing w:after="0" w:line="276" w:lineRule="auto"/>
        <w:contextualSpacing/>
      </w:pPr>
      <w:r>
        <w:t xml:space="preserve">Example: </w:t>
      </w:r>
      <w:r w:rsidR="00D14A6D">
        <w:t>acme</w:t>
      </w:r>
      <w:r>
        <w:t>-security-</w:t>
      </w:r>
      <w:proofErr w:type="spellStart"/>
      <w:r>
        <w:t>oauth</w:t>
      </w:r>
      <w:proofErr w:type="spellEnd"/>
      <w:r w:rsidR="00753E9B">
        <w:t xml:space="preserve"> or acme-</w:t>
      </w:r>
      <w:proofErr w:type="spellStart"/>
      <w:r w:rsidR="00753E9B">
        <w:t>sfdc</w:t>
      </w:r>
      <w:proofErr w:type="spellEnd"/>
      <w:r w:rsidR="00753E9B">
        <w:t xml:space="preserve">-OAuth (specifically </w:t>
      </w:r>
      <w:proofErr w:type="spellStart"/>
      <w:r w:rsidR="00753E9B">
        <w:t>sfdc</w:t>
      </w:r>
      <w:proofErr w:type="spellEnd"/>
      <w:r w:rsidR="00753E9B">
        <w:t xml:space="preserve"> token).</w:t>
      </w:r>
    </w:p>
    <w:p w14:paraId="3DE11973" w14:textId="77777777" w:rsidR="00570653" w:rsidRDefault="00570653" w:rsidP="00C6318A">
      <w:pPr>
        <w:numPr>
          <w:ilvl w:val="0"/>
          <w:numId w:val="10"/>
        </w:numPr>
        <w:spacing w:after="0" w:line="276" w:lineRule="auto"/>
        <w:contextualSpacing/>
      </w:pPr>
      <w:r>
        <w:t>Do not use the “x-” prefix as that is deprecated standard.</w:t>
      </w:r>
    </w:p>
    <w:p w14:paraId="7F9A175B" w14:textId="77777777" w:rsidR="00570653" w:rsidRDefault="00570653" w:rsidP="00C6318A">
      <w:pPr>
        <w:numPr>
          <w:ilvl w:val="0"/>
          <w:numId w:val="10"/>
        </w:numPr>
        <w:spacing w:after="0" w:line="276" w:lineRule="auto"/>
        <w:contextualSpacing/>
      </w:pPr>
      <w:r>
        <w:lastRenderedPageBreak/>
        <w:t>Any header value where specific spacing and encoding must be maintained should be base64-encoded.</w:t>
      </w:r>
    </w:p>
    <w:p w14:paraId="557F024E" w14:textId="77777777" w:rsidR="00570653" w:rsidRDefault="00570653" w:rsidP="004B307C">
      <w:pPr>
        <w:pStyle w:val="Heading1"/>
      </w:pPr>
      <w:bookmarkStart w:id="24" w:name="_ha5u41gnp0a9" w:colFirst="0" w:colLast="0"/>
      <w:bookmarkStart w:id="25" w:name="_Toc527378399"/>
      <w:bookmarkEnd w:id="24"/>
      <w:r>
        <w:t>Queue &amp; Topic Names</w:t>
      </w:r>
      <w:bookmarkEnd w:id="25"/>
    </w:p>
    <w:p w14:paraId="04885B1B" w14:textId="5D748D74" w:rsidR="00570653" w:rsidRDefault="00570653" w:rsidP="00570653">
      <w:r>
        <w:t xml:space="preserve">Many apps use queueing software such as </w:t>
      </w:r>
      <w:r w:rsidR="005A301C">
        <w:t xml:space="preserve">ActiveMQ, </w:t>
      </w:r>
      <w:r>
        <w:t>Anypoint MQ</w:t>
      </w:r>
      <w:r w:rsidR="005A301C">
        <w:t>,</w:t>
      </w:r>
      <w:r>
        <w:t xml:space="preserve"> and RabbitMQ.  The queues and topics should follow the general standards below.</w:t>
      </w:r>
    </w:p>
    <w:p w14:paraId="7E1BDC71" w14:textId="77777777" w:rsidR="00570653" w:rsidRDefault="00570653" w:rsidP="00570653"/>
    <w:p w14:paraId="0DE4DFC1" w14:textId="6BC267D0" w:rsidR="00570653" w:rsidRDefault="00570653" w:rsidP="00FD4006">
      <w:pPr>
        <w:pStyle w:val="ListBullet2"/>
      </w:pPr>
      <w:r>
        <w:t xml:space="preserve">Use the dot character </w:t>
      </w:r>
      <w:r w:rsidR="00666020">
        <w:t>'</w:t>
      </w:r>
      <w:r>
        <w:t>.</w:t>
      </w:r>
      <w:r w:rsidR="00666020">
        <w:t>'</w:t>
      </w:r>
      <w:r>
        <w:t xml:space="preserve"> as a separator.</w:t>
      </w:r>
    </w:p>
    <w:p w14:paraId="2068969A" w14:textId="66B6E2DD" w:rsidR="00570653" w:rsidRDefault="00570653" w:rsidP="00FD4006">
      <w:pPr>
        <w:pStyle w:val="ListBullet2"/>
      </w:pPr>
      <w:r>
        <w:t xml:space="preserve">Use only alphabet characters and dash character in name sections.  Only use numbers if </w:t>
      </w:r>
      <w:r w:rsidR="00EB0438">
        <w:t>necessary</w:t>
      </w:r>
      <w:r>
        <w:t>.</w:t>
      </w:r>
    </w:p>
    <w:p w14:paraId="2F8EF0F2" w14:textId="77777777" w:rsidR="00EB0438" w:rsidRDefault="00570653" w:rsidP="00FD4006">
      <w:pPr>
        <w:pStyle w:val="ListBullet2"/>
      </w:pPr>
      <w:r>
        <w:t>Be aware of system limitations.</w:t>
      </w:r>
    </w:p>
    <w:p w14:paraId="67666138" w14:textId="5C471F77" w:rsidR="00570653" w:rsidRDefault="00570653" w:rsidP="00FD4006">
      <w:pPr>
        <w:pStyle w:val="ListBullet2"/>
        <w:tabs>
          <w:tab w:val="clear" w:pos="720"/>
          <w:tab w:val="num" w:pos="1080"/>
        </w:tabs>
        <w:ind w:left="1080"/>
      </w:pPr>
      <w:r>
        <w:t xml:space="preserve">Anypoint MQ limits name to 127 characters and </w:t>
      </w:r>
      <w:r w:rsidR="00EB0438">
        <w:t>must</w:t>
      </w:r>
      <w:r>
        <w:t xml:space="preserve"> be unique to business group/environment/region combination.</w:t>
      </w:r>
    </w:p>
    <w:p w14:paraId="5DAC81ED" w14:textId="77777777" w:rsidR="00570653" w:rsidRDefault="00570653" w:rsidP="00FD4006">
      <w:pPr>
        <w:pStyle w:val="ListBullet2"/>
      </w:pPr>
      <w:r>
        <w:t>Name reads left to right, moving from most general to most specific.</w:t>
      </w:r>
    </w:p>
    <w:p w14:paraId="3E01401B" w14:textId="77777777" w:rsidR="00570653" w:rsidRDefault="00570653" w:rsidP="00FD4006">
      <w:pPr>
        <w:pStyle w:val="ListBullet2"/>
      </w:pPr>
      <w:r>
        <w:t>The publisher owns the topic, so the topic name should be in that context.</w:t>
      </w:r>
    </w:p>
    <w:p w14:paraId="510531EF" w14:textId="77777777" w:rsidR="00570653" w:rsidRDefault="00570653" w:rsidP="00FD4006">
      <w:pPr>
        <w:pStyle w:val="ListBullet2"/>
      </w:pPr>
      <w:r>
        <w:t>The consumer owns the queue, so the queue name should be in that context.</w:t>
      </w:r>
    </w:p>
    <w:p w14:paraId="4505A975" w14:textId="0E66A627" w:rsidR="00D1289B" w:rsidRDefault="00570653" w:rsidP="00FD4006">
      <w:pPr>
        <w:pStyle w:val="ListBullet2"/>
      </w:pPr>
      <w:r>
        <w:t>Do not add regional or type portions in the name.</w:t>
      </w:r>
    </w:p>
    <w:p w14:paraId="52D1933C" w14:textId="6AE77E17" w:rsidR="007B015F" w:rsidRDefault="007B015F" w:rsidP="004B307C">
      <w:pPr>
        <w:pStyle w:val="Heading1"/>
      </w:pPr>
      <w:bookmarkStart w:id="26" w:name="_Toc527378400"/>
      <w:r>
        <w:t>API URLs</w:t>
      </w:r>
      <w:bookmarkEnd w:id="26"/>
    </w:p>
    <w:p w14:paraId="4D0A52F1" w14:textId="34734593" w:rsidR="007B015F" w:rsidRDefault="007B015F" w:rsidP="007B015F">
      <w:r>
        <w:t xml:space="preserve">A Mule app’s API access is provided through a load balancer.  </w:t>
      </w:r>
      <w:r w:rsidR="00A74AEE">
        <w:t xml:space="preserve">This can be either the shared load balancer or dedicated VPC load balancers in Cloudhub or a company's load balancer solution when running on-premise.  </w:t>
      </w:r>
      <w:r>
        <w:t>The app’s URL follows a specific pattern based into which region and environment the app is deployed.  The pattern for the app’s URL is listed below.  Note that &lt;app name&gt; refers to the app’s name in the pom.xml, which should be the same as the Mule project name and the Bitbucket repo name.</w:t>
      </w:r>
    </w:p>
    <w:p w14:paraId="644F6132" w14:textId="6A8F1D88" w:rsidR="00125E2F" w:rsidRDefault="00125E2F" w:rsidP="004B307C">
      <w:pPr>
        <w:pStyle w:val="Heading2"/>
      </w:pPr>
      <w:bookmarkStart w:id="27" w:name="_Toc527378401"/>
      <w:r>
        <w:t>CloudHub Shared Load Balancer</w:t>
      </w:r>
      <w:bookmarkEnd w:id="27"/>
    </w:p>
    <w:p w14:paraId="0F6CE538" w14:textId="1D1F7C6E" w:rsidR="00982B51" w:rsidRPr="00982B51" w:rsidRDefault="00982B51" w:rsidP="00982B51">
      <w:r>
        <w:t xml:space="preserve">The </w:t>
      </w:r>
      <w:hyperlink r:id="rId14" w:anchor="shared-load-balancers" w:history="1">
        <w:r w:rsidRPr="00B439BA">
          <w:rPr>
            <w:rStyle w:val="Hyperlink"/>
          </w:rPr>
          <w:t>shared load balancer</w:t>
        </w:r>
      </w:hyperlink>
      <w:r>
        <w:t xml:space="preserve"> simply uses the application's ARM domain as the URL.</w:t>
      </w:r>
    </w:p>
    <w:p w14:paraId="313B74CF" w14:textId="77777777" w:rsidR="00125E2F" w:rsidRDefault="00125E2F" w:rsidP="00C6318A">
      <w:pPr>
        <w:numPr>
          <w:ilvl w:val="0"/>
          <w:numId w:val="7"/>
        </w:numPr>
        <w:spacing w:after="0"/>
        <w:contextualSpacing/>
        <w:rPr>
          <w:rFonts w:ascii="Calibri" w:eastAsia="Calibri" w:hAnsi="Calibri" w:cs="Calibri"/>
        </w:rPr>
      </w:pPr>
      <w:r>
        <w:rPr>
          <w:b/>
        </w:rPr>
        <w:t xml:space="preserve">Pattern </w:t>
      </w:r>
    </w:p>
    <w:p w14:paraId="50FCE5AA" w14:textId="40B356EA" w:rsidR="00125E2F" w:rsidRDefault="00125E2F" w:rsidP="00C6318A">
      <w:pPr>
        <w:numPr>
          <w:ilvl w:val="1"/>
          <w:numId w:val="7"/>
        </w:numPr>
        <w:spacing w:after="0"/>
        <w:contextualSpacing/>
        <w:rPr>
          <w:rFonts w:ascii="Calibri" w:eastAsia="Calibri" w:hAnsi="Calibri" w:cs="Calibri"/>
        </w:rPr>
      </w:pPr>
      <w:r>
        <w:t xml:space="preserve">Non-prod: </w:t>
      </w:r>
      <w:r>
        <w:rPr>
          <w:i/>
        </w:rPr>
        <w:t>https:/</w:t>
      </w:r>
      <w:r w:rsidR="003C3512">
        <w:rPr>
          <w:i/>
        </w:rPr>
        <w:t>&lt;company&gt;-</w:t>
      </w:r>
      <w:r>
        <w:rPr>
          <w:i/>
        </w:rPr>
        <w:t>&lt;app name&gt;-&lt;env</w:t>
      </w:r>
      <w:proofErr w:type="gramStart"/>
      <w:r>
        <w:rPr>
          <w:i/>
        </w:rPr>
        <w:t>&gt;.cloudhub.io</w:t>
      </w:r>
      <w:proofErr w:type="gramEnd"/>
    </w:p>
    <w:p w14:paraId="11039B01" w14:textId="17B7082B" w:rsidR="00125E2F" w:rsidRDefault="00125E2F" w:rsidP="00C6318A">
      <w:pPr>
        <w:numPr>
          <w:ilvl w:val="1"/>
          <w:numId w:val="7"/>
        </w:numPr>
        <w:spacing w:after="0"/>
        <w:contextualSpacing/>
        <w:rPr>
          <w:i/>
        </w:rPr>
      </w:pPr>
      <w:r>
        <w:t xml:space="preserve">Prod: </w:t>
      </w:r>
      <w:r>
        <w:rPr>
          <w:i/>
        </w:rPr>
        <w:t>https://</w:t>
      </w:r>
      <w:r w:rsidR="003C3512">
        <w:rPr>
          <w:i/>
        </w:rPr>
        <w:t>&lt;company&gt;-</w:t>
      </w:r>
      <w:r>
        <w:rPr>
          <w:i/>
        </w:rPr>
        <w:t>&lt;app name</w:t>
      </w:r>
      <w:proofErr w:type="gramStart"/>
      <w:r>
        <w:rPr>
          <w:i/>
        </w:rPr>
        <w:t>&gt;.cloudhub.io</w:t>
      </w:r>
      <w:proofErr w:type="gramEnd"/>
    </w:p>
    <w:p w14:paraId="525E2C96" w14:textId="77777777" w:rsidR="00125E2F" w:rsidRDefault="00125E2F" w:rsidP="00C6318A">
      <w:pPr>
        <w:numPr>
          <w:ilvl w:val="0"/>
          <w:numId w:val="7"/>
        </w:numPr>
        <w:contextualSpacing/>
        <w:rPr>
          <w:rFonts w:ascii="Calibri" w:eastAsia="Calibri" w:hAnsi="Calibri" w:cs="Calibri"/>
        </w:rPr>
      </w:pPr>
      <w:r>
        <w:rPr>
          <w:b/>
        </w:rPr>
        <w:t>Example</w:t>
      </w:r>
    </w:p>
    <w:p w14:paraId="01E14B51" w14:textId="16E00265" w:rsidR="00125E2F" w:rsidRDefault="00125E2F" w:rsidP="00C6318A">
      <w:pPr>
        <w:numPr>
          <w:ilvl w:val="1"/>
          <w:numId w:val="7"/>
        </w:numPr>
        <w:contextualSpacing/>
        <w:rPr>
          <w:rFonts w:ascii="Calibri" w:eastAsia="Calibri" w:hAnsi="Calibri" w:cs="Calibri"/>
        </w:rPr>
      </w:pPr>
      <w:r>
        <w:t xml:space="preserve">Dev: </w:t>
      </w:r>
      <w:r>
        <w:rPr>
          <w:i/>
        </w:rPr>
        <w:t>https:/</w:t>
      </w:r>
      <w:r w:rsidR="002562F6">
        <w:rPr>
          <w:i/>
        </w:rPr>
        <w:t>/</w:t>
      </w:r>
      <w:r w:rsidR="003C3512">
        <w:rPr>
          <w:i/>
        </w:rPr>
        <w:t>acme-</w:t>
      </w:r>
      <w:r>
        <w:rPr>
          <w:i/>
        </w:rPr>
        <w:t>commercials-sfdc-sys-dev</w:t>
      </w:r>
      <w:r w:rsidR="002562F6">
        <w:rPr>
          <w:i/>
        </w:rPr>
        <w:t>.cloudhub.io</w:t>
      </w:r>
    </w:p>
    <w:p w14:paraId="3B130737" w14:textId="60E34AD0" w:rsidR="00125E2F" w:rsidRDefault="00125E2F" w:rsidP="00C6318A">
      <w:pPr>
        <w:numPr>
          <w:ilvl w:val="1"/>
          <w:numId w:val="7"/>
        </w:numPr>
        <w:contextualSpacing/>
        <w:rPr>
          <w:i/>
        </w:rPr>
      </w:pPr>
      <w:r>
        <w:t xml:space="preserve">Prod: </w:t>
      </w:r>
      <w:r>
        <w:rPr>
          <w:i/>
        </w:rPr>
        <w:t>https://</w:t>
      </w:r>
      <w:r w:rsidR="003C3512">
        <w:rPr>
          <w:i/>
        </w:rPr>
        <w:t>acme-</w:t>
      </w:r>
      <w:r>
        <w:rPr>
          <w:i/>
        </w:rPr>
        <w:t>commercials-sfdc-sys</w:t>
      </w:r>
      <w:r w:rsidR="002562F6">
        <w:rPr>
          <w:i/>
        </w:rPr>
        <w:t>.cloudhub.io</w:t>
      </w:r>
    </w:p>
    <w:p w14:paraId="35B2B388" w14:textId="77777777" w:rsidR="00125E2F" w:rsidRPr="00125E2F" w:rsidRDefault="00125E2F" w:rsidP="00125E2F"/>
    <w:p w14:paraId="201CC1D7" w14:textId="6D046A4F" w:rsidR="007B015F" w:rsidRDefault="009F0B3B" w:rsidP="004B307C">
      <w:pPr>
        <w:pStyle w:val="Heading2"/>
      </w:pPr>
      <w:bookmarkStart w:id="28" w:name="_Toc527378402"/>
      <w:r>
        <w:t>Cloudhub VPC Dedicated Load Balancer or Company Load Balancer</w:t>
      </w:r>
      <w:bookmarkEnd w:id="28"/>
    </w:p>
    <w:p w14:paraId="5D6F5A06" w14:textId="45027982" w:rsidR="003E674E" w:rsidRPr="003E674E" w:rsidRDefault="003E674E" w:rsidP="003E674E">
      <w:r>
        <w:t xml:space="preserve">Each VPC in Cloudhub can have one or more </w:t>
      </w:r>
      <w:hyperlink r:id="rId15" w:anchor="dedicated-load-balancers" w:history="1">
        <w:r w:rsidRPr="003E674E">
          <w:rPr>
            <w:rStyle w:val="Hyperlink"/>
          </w:rPr>
          <w:t>dedicated load balancers</w:t>
        </w:r>
      </w:hyperlink>
      <w:r>
        <w:t>.</w:t>
      </w:r>
      <w:r w:rsidR="00796CBC">
        <w:t xml:space="preserve">  These follow a similar pattern as company load balancers as any domain can be given to them.</w:t>
      </w:r>
    </w:p>
    <w:p w14:paraId="0A452A3A" w14:textId="77777777" w:rsidR="007B015F" w:rsidRDefault="007B015F" w:rsidP="00C6318A">
      <w:pPr>
        <w:numPr>
          <w:ilvl w:val="0"/>
          <w:numId w:val="7"/>
        </w:numPr>
        <w:spacing w:after="0"/>
        <w:contextualSpacing/>
        <w:rPr>
          <w:rFonts w:ascii="Calibri" w:eastAsia="Calibri" w:hAnsi="Calibri" w:cs="Calibri"/>
        </w:rPr>
      </w:pPr>
      <w:r>
        <w:rPr>
          <w:b/>
        </w:rPr>
        <w:t xml:space="preserve">Pattern </w:t>
      </w:r>
    </w:p>
    <w:p w14:paraId="1A71B3BC" w14:textId="0EFD3B95" w:rsidR="007B015F" w:rsidRDefault="007B015F" w:rsidP="00C6318A">
      <w:pPr>
        <w:numPr>
          <w:ilvl w:val="1"/>
          <w:numId w:val="7"/>
        </w:numPr>
        <w:spacing w:after="0"/>
        <w:contextualSpacing/>
        <w:rPr>
          <w:rFonts w:ascii="Calibri" w:eastAsia="Calibri" w:hAnsi="Calibri" w:cs="Calibri"/>
        </w:rPr>
      </w:pPr>
      <w:r>
        <w:t xml:space="preserve">Non-prod: </w:t>
      </w:r>
      <w:r>
        <w:rPr>
          <w:i/>
        </w:rPr>
        <w:t>https://&lt;loadbalancer</w:t>
      </w:r>
      <w:proofErr w:type="gramStart"/>
      <w:r>
        <w:rPr>
          <w:i/>
        </w:rPr>
        <w:t>&gt;.&lt;</w:t>
      </w:r>
      <w:proofErr w:type="gramEnd"/>
      <w:r>
        <w:rPr>
          <w:i/>
        </w:rPr>
        <w:t>custom domain&gt;/&lt;app name&gt;-&lt;env&gt;</w:t>
      </w:r>
    </w:p>
    <w:p w14:paraId="170903C6" w14:textId="66E57A04" w:rsidR="007B015F" w:rsidRDefault="007B015F" w:rsidP="00C6318A">
      <w:pPr>
        <w:numPr>
          <w:ilvl w:val="1"/>
          <w:numId w:val="7"/>
        </w:numPr>
        <w:spacing w:after="0"/>
        <w:contextualSpacing/>
        <w:rPr>
          <w:i/>
        </w:rPr>
      </w:pPr>
      <w:r>
        <w:t xml:space="preserve">Prod: </w:t>
      </w:r>
      <w:r>
        <w:rPr>
          <w:i/>
        </w:rPr>
        <w:t>https://&lt;loadbalancer</w:t>
      </w:r>
      <w:proofErr w:type="gramStart"/>
      <w:r>
        <w:rPr>
          <w:i/>
        </w:rPr>
        <w:t>&gt;.&lt;</w:t>
      </w:r>
      <w:proofErr w:type="gramEnd"/>
      <w:r>
        <w:rPr>
          <w:i/>
        </w:rPr>
        <w:t>custom domain&gt;/&lt;app name&gt;</w:t>
      </w:r>
    </w:p>
    <w:p w14:paraId="4FE2798D" w14:textId="77777777" w:rsidR="007B015F" w:rsidRDefault="007B015F" w:rsidP="00C6318A">
      <w:pPr>
        <w:numPr>
          <w:ilvl w:val="0"/>
          <w:numId w:val="7"/>
        </w:numPr>
        <w:contextualSpacing/>
        <w:rPr>
          <w:rFonts w:ascii="Calibri" w:eastAsia="Calibri" w:hAnsi="Calibri" w:cs="Calibri"/>
        </w:rPr>
      </w:pPr>
      <w:r>
        <w:rPr>
          <w:b/>
        </w:rPr>
        <w:lastRenderedPageBreak/>
        <w:t>Example</w:t>
      </w:r>
    </w:p>
    <w:p w14:paraId="3E5E0006" w14:textId="0AF39F2D" w:rsidR="007B015F" w:rsidRDefault="007B015F" w:rsidP="00C6318A">
      <w:pPr>
        <w:numPr>
          <w:ilvl w:val="1"/>
          <w:numId w:val="7"/>
        </w:numPr>
        <w:contextualSpacing/>
        <w:rPr>
          <w:rFonts w:ascii="Calibri" w:eastAsia="Calibri" w:hAnsi="Calibri" w:cs="Calibri"/>
        </w:rPr>
      </w:pPr>
      <w:r>
        <w:t xml:space="preserve">Dev: </w:t>
      </w:r>
      <w:proofErr w:type="gramStart"/>
      <w:r>
        <w:rPr>
          <w:i/>
        </w:rPr>
        <w:t>https://dev-</w:t>
      </w:r>
      <w:r w:rsidR="0064693F">
        <w:rPr>
          <w:i/>
        </w:rPr>
        <w:t>us-e1</w:t>
      </w:r>
      <w:r>
        <w:rPr>
          <w:i/>
        </w:rPr>
        <w:t>.&lt;</w:t>
      </w:r>
      <w:proofErr w:type="gramEnd"/>
      <w:r>
        <w:rPr>
          <w:i/>
        </w:rPr>
        <w:t>custom domain&gt;/</w:t>
      </w:r>
      <w:r w:rsidR="007B2BF8">
        <w:rPr>
          <w:i/>
        </w:rPr>
        <w:t>commercials-</w:t>
      </w:r>
      <w:proofErr w:type="spellStart"/>
      <w:r w:rsidR="007B2BF8">
        <w:rPr>
          <w:i/>
        </w:rPr>
        <w:t>sfdc</w:t>
      </w:r>
      <w:proofErr w:type="spellEnd"/>
      <w:r>
        <w:rPr>
          <w:i/>
        </w:rPr>
        <w:t>-sys-dev</w:t>
      </w:r>
    </w:p>
    <w:p w14:paraId="3733ABF0" w14:textId="5C82DE55" w:rsidR="007B015F" w:rsidRDefault="007B015F" w:rsidP="00C6318A">
      <w:pPr>
        <w:numPr>
          <w:ilvl w:val="1"/>
          <w:numId w:val="7"/>
        </w:numPr>
        <w:contextualSpacing/>
        <w:rPr>
          <w:i/>
        </w:rPr>
      </w:pPr>
      <w:r>
        <w:t xml:space="preserve">Prod: </w:t>
      </w:r>
      <w:proofErr w:type="gramStart"/>
      <w:r>
        <w:rPr>
          <w:i/>
        </w:rPr>
        <w:t>https://prod-</w:t>
      </w:r>
      <w:r w:rsidR="0064693F">
        <w:rPr>
          <w:i/>
        </w:rPr>
        <w:t>us-e1</w:t>
      </w:r>
      <w:r>
        <w:rPr>
          <w:i/>
        </w:rPr>
        <w:t>.&lt;</w:t>
      </w:r>
      <w:proofErr w:type="gramEnd"/>
      <w:r>
        <w:rPr>
          <w:i/>
        </w:rPr>
        <w:t>custom domain&gt;/</w:t>
      </w:r>
      <w:r w:rsidR="007B2BF8">
        <w:rPr>
          <w:i/>
        </w:rPr>
        <w:t>commercials-</w:t>
      </w:r>
      <w:proofErr w:type="spellStart"/>
      <w:r w:rsidR="007B2BF8">
        <w:rPr>
          <w:i/>
        </w:rPr>
        <w:t>sfdc</w:t>
      </w:r>
      <w:proofErr w:type="spellEnd"/>
      <w:r>
        <w:rPr>
          <w:i/>
        </w:rPr>
        <w:t>-sys</w:t>
      </w:r>
    </w:p>
    <w:p w14:paraId="646EED5B" w14:textId="77777777" w:rsidR="007B015F" w:rsidRDefault="007B015F" w:rsidP="007B015F"/>
    <w:p w14:paraId="76A05AB4" w14:textId="6577DEC4" w:rsidR="007B015F" w:rsidRDefault="007B015F" w:rsidP="007B015F">
      <w:r>
        <w:t>The API’s path would then be added onto the base domain and app name.  See the full pattern below.</w:t>
      </w:r>
    </w:p>
    <w:p w14:paraId="00C4AF58" w14:textId="0C28E04A" w:rsidR="007B015F" w:rsidRDefault="007B015F" w:rsidP="00C6318A">
      <w:pPr>
        <w:numPr>
          <w:ilvl w:val="0"/>
          <w:numId w:val="7"/>
        </w:numPr>
        <w:spacing w:after="0"/>
        <w:contextualSpacing/>
        <w:rPr>
          <w:rFonts w:ascii="Calibri" w:eastAsia="Calibri" w:hAnsi="Calibri" w:cs="Calibri"/>
        </w:rPr>
      </w:pPr>
      <w:r>
        <w:rPr>
          <w:b/>
        </w:rPr>
        <w:t xml:space="preserve">Pattern: </w:t>
      </w:r>
      <w:r>
        <w:rPr>
          <w:i/>
        </w:rPr>
        <w:t>https://&lt;loadbalancer</w:t>
      </w:r>
      <w:proofErr w:type="gramStart"/>
      <w:r>
        <w:rPr>
          <w:i/>
        </w:rPr>
        <w:t>&gt;.&lt;</w:t>
      </w:r>
      <w:proofErr w:type="gramEnd"/>
      <w:r>
        <w:rPr>
          <w:i/>
        </w:rPr>
        <w:t>custom domain&gt;/&lt;app name&gt;/&lt;path&gt;</w:t>
      </w:r>
    </w:p>
    <w:p w14:paraId="14877181" w14:textId="1FD01F4C" w:rsidR="007B015F" w:rsidRPr="001542A3" w:rsidRDefault="007B015F" w:rsidP="00C6318A">
      <w:pPr>
        <w:numPr>
          <w:ilvl w:val="0"/>
          <w:numId w:val="7"/>
        </w:numPr>
        <w:contextualSpacing/>
        <w:rPr>
          <w:rFonts w:ascii="Calibri" w:eastAsia="Calibri" w:hAnsi="Calibri" w:cs="Calibri"/>
        </w:rPr>
      </w:pPr>
      <w:r>
        <w:rPr>
          <w:b/>
        </w:rPr>
        <w:t>Example:</w:t>
      </w:r>
      <w:r>
        <w:rPr>
          <w:i/>
        </w:rPr>
        <w:t xml:space="preserve"> </w:t>
      </w:r>
      <w:proofErr w:type="gramStart"/>
      <w:r>
        <w:rPr>
          <w:i/>
        </w:rPr>
        <w:t>https://prod-</w:t>
      </w:r>
      <w:r w:rsidR="0064693F">
        <w:rPr>
          <w:i/>
        </w:rPr>
        <w:t>us-e1</w:t>
      </w:r>
      <w:r>
        <w:rPr>
          <w:i/>
        </w:rPr>
        <w:t>.&lt;</w:t>
      </w:r>
      <w:proofErr w:type="gramEnd"/>
      <w:r>
        <w:rPr>
          <w:i/>
        </w:rPr>
        <w:t>custom domain&gt;/</w:t>
      </w:r>
      <w:r w:rsidR="009F0B3B">
        <w:rPr>
          <w:i/>
        </w:rPr>
        <w:t>commercials-</w:t>
      </w:r>
      <w:proofErr w:type="spellStart"/>
      <w:r w:rsidR="009F0B3B">
        <w:rPr>
          <w:i/>
        </w:rPr>
        <w:t>sfdc</w:t>
      </w:r>
      <w:proofErr w:type="spellEnd"/>
      <w:r w:rsidR="009F0B3B">
        <w:rPr>
          <w:i/>
        </w:rPr>
        <w:t>-sys</w:t>
      </w:r>
      <w:r>
        <w:rPr>
          <w:i/>
        </w:rPr>
        <w:t>/v1/cases</w:t>
      </w:r>
    </w:p>
    <w:p w14:paraId="0E4D792F" w14:textId="4D2EB9FE" w:rsidR="001542A3" w:rsidRDefault="001542A3" w:rsidP="001542A3">
      <w:pPr>
        <w:contextualSpacing/>
        <w:rPr>
          <w:rFonts w:ascii="Calibri" w:eastAsia="Calibri" w:hAnsi="Calibri" w:cs="Calibri"/>
        </w:rPr>
      </w:pPr>
    </w:p>
    <w:p w14:paraId="14A22EC7" w14:textId="7BE15B68" w:rsidR="001542A3" w:rsidRPr="001542A3" w:rsidRDefault="001542A3" w:rsidP="001542A3">
      <w:pPr>
        <w:contextualSpacing/>
        <w:rPr>
          <w:rStyle w:val="IntenseReference"/>
        </w:rPr>
      </w:pPr>
      <w:r w:rsidRPr="001542A3">
        <w:rPr>
          <w:rStyle w:val="IntenseReference"/>
        </w:rPr>
        <w:t>Best Practices</w:t>
      </w:r>
    </w:p>
    <w:p w14:paraId="1A2AED61" w14:textId="2B7E8170" w:rsidR="001542A3" w:rsidRDefault="001542A3" w:rsidP="001542A3">
      <w:pPr>
        <w:pStyle w:val="ListBullet2"/>
      </w:pPr>
      <w:r>
        <w:t>Name load balancers according to region so they are easy to identify</w:t>
      </w:r>
      <w:r w:rsidR="00AE62A6">
        <w:t xml:space="preserve">, consume, </w:t>
      </w:r>
      <w:r>
        <w:t>and manage in a multi-region environment.</w:t>
      </w:r>
    </w:p>
    <w:p w14:paraId="2F38745D" w14:textId="6EA9AF85" w:rsidR="00BE445F" w:rsidRDefault="00BE445F" w:rsidP="001542A3">
      <w:pPr>
        <w:pStyle w:val="ListBullet2"/>
      </w:pPr>
      <w:r>
        <w:t>Many variations on this can be done based on the company's domain naming and management policies.</w:t>
      </w:r>
    </w:p>
    <w:sectPr w:rsidR="00BE44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A6A83" w14:textId="77777777" w:rsidR="00D51147" w:rsidRDefault="00D51147" w:rsidP="00657AD5">
      <w:pPr>
        <w:spacing w:after="0" w:line="240" w:lineRule="auto"/>
      </w:pPr>
      <w:r>
        <w:separator/>
      </w:r>
    </w:p>
  </w:endnote>
  <w:endnote w:type="continuationSeparator" w:id="0">
    <w:p w14:paraId="58DE1681" w14:textId="77777777" w:rsidR="00D51147" w:rsidRDefault="00D51147" w:rsidP="00657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65750" w14:textId="77777777" w:rsidR="00D51147" w:rsidRDefault="00D51147" w:rsidP="00657AD5">
      <w:pPr>
        <w:spacing w:after="0" w:line="240" w:lineRule="auto"/>
      </w:pPr>
      <w:r>
        <w:separator/>
      </w:r>
    </w:p>
  </w:footnote>
  <w:footnote w:type="continuationSeparator" w:id="0">
    <w:p w14:paraId="1E403A18" w14:textId="77777777" w:rsidR="00D51147" w:rsidRDefault="00D51147" w:rsidP="00657A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116A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BCCB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E231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FD2409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A344C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7F262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D4B89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0F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2E52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9B657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832780"/>
    <w:multiLevelType w:val="multilevel"/>
    <w:tmpl w:val="4C84E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37B1C40"/>
    <w:multiLevelType w:val="multilevel"/>
    <w:tmpl w:val="D3BEA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726418"/>
    <w:multiLevelType w:val="multilevel"/>
    <w:tmpl w:val="6E24D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182E67"/>
    <w:multiLevelType w:val="multilevel"/>
    <w:tmpl w:val="CC7AE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1F19E0"/>
    <w:multiLevelType w:val="hybridMultilevel"/>
    <w:tmpl w:val="C6DEA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8051EA"/>
    <w:multiLevelType w:val="multilevel"/>
    <w:tmpl w:val="64EC2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EB6CBC"/>
    <w:multiLevelType w:val="multilevel"/>
    <w:tmpl w:val="56AA1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CD3766A"/>
    <w:multiLevelType w:val="hybridMultilevel"/>
    <w:tmpl w:val="FF28624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10"/>
  </w:num>
  <w:num w:numId="7">
    <w:abstractNumId w:val="12"/>
  </w:num>
  <w:num w:numId="8">
    <w:abstractNumId w:val="13"/>
  </w:num>
  <w:num w:numId="9">
    <w:abstractNumId w:val="15"/>
  </w:num>
  <w:num w:numId="10">
    <w:abstractNumId w:val="16"/>
  </w:num>
  <w:num w:numId="11">
    <w:abstractNumId w:val="11"/>
  </w:num>
  <w:num w:numId="12">
    <w:abstractNumId w:val="14"/>
  </w:num>
  <w:num w:numId="13">
    <w:abstractNumId w:val="17"/>
  </w:num>
  <w:num w:numId="14">
    <w:abstractNumId w:val="5"/>
  </w:num>
  <w:num w:numId="15">
    <w:abstractNumId w:val="4"/>
  </w:num>
  <w:num w:numId="16">
    <w:abstractNumId w:val="2"/>
  </w:num>
  <w:num w:numId="17">
    <w:abstractNumId w:val="1"/>
  </w:num>
  <w:num w:numId="18">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F8A"/>
    <w:rsid w:val="00006B4E"/>
    <w:rsid w:val="000239E0"/>
    <w:rsid w:val="00024504"/>
    <w:rsid w:val="0002675D"/>
    <w:rsid w:val="00027343"/>
    <w:rsid w:val="00034E2E"/>
    <w:rsid w:val="00037CF0"/>
    <w:rsid w:val="00041188"/>
    <w:rsid w:val="00041637"/>
    <w:rsid w:val="00043B95"/>
    <w:rsid w:val="00043C9B"/>
    <w:rsid w:val="00044ED5"/>
    <w:rsid w:val="0005233C"/>
    <w:rsid w:val="000611B7"/>
    <w:rsid w:val="00061C98"/>
    <w:rsid w:val="00064D0B"/>
    <w:rsid w:val="000744AD"/>
    <w:rsid w:val="00077007"/>
    <w:rsid w:val="00085A2E"/>
    <w:rsid w:val="000877C2"/>
    <w:rsid w:val="00092894"/>
    <w:rsid w:val="000A32EC"/>
    <w:rsid w:val="000A5094"/>
    <w:rsid w:val="000A5E1A"/>
    <w:rsid w:val="000B0535"/>
    <w:rsid w:val="000B3D50"/>
    <w:rsid w:val="000B4729"/>
    <w:rsid w:val="000C146A"/>
    <w:rsid w:val="000C4EAD"/>
    <w:rsid w:val="000D07E5"/>
    <w:rsid w:val="000D16E1"/>
    <w:rsid w:val="000D204B"/>
    <w:rsid w:val="000E069D"/>
    <w:rsid w:val="000E2A1E"/>
    <w:rsid w:val="000E7ECE"/>
    <w:rsid w:val="000F1453"/>
    <w:rsid w:val="000F43FA"/>
    <w:rsid w:val="000F7A59"/>
    <w:rsid w:val="001036B1"/>
    <w:rsid w:val="00110DA0"/>
    <w:rsid w:val="00125E2F"/>
    <w:rsid w:val="001276FB"/>
    <w:rsid w:val="001333FB"/>
    <w:rsid w:val="00145E9E"/>
    <w:rsid w:val="00153ECC"/>
    <w:rsid w:val="001542A3"/>
    <w:rsid w:val="00164188"/>
    <w:rsid w:val="001733E9"/>
    <w:rsid w:val="00190535"/>
    <w:rsid w:val="001969C2"/>
    <w:rsid w:val="001A6D2A"/>
    <w:rsid w:val="001D29E2"/>
    <w:rsid w:val="001D4B6C"/>
    <w:rsid w:val="001D6E6E"/>
    <w:rsid w:val="001E599F"/>
    <w:rsid w:val="001E74D8"/>
    <w:rsid w:val="002001AF"/>
    <w:rsid w:val="00200E11"/>
    <w:rsid w:val="002028F1"/>
    <w:rsid w:val="00206517"/>
    <w:rsid w:val="00215C21"/>
    <w:rsid w:val="002222C7"/>
    <w:rsid w:val="002250AC"/>
    <w:rsid w:val="0022650A"/>
    <w:rsid w:val="00235330"/>
    <w:rsid w:val="00242A58"/>
    <w:rsid w:val="00243186"/>
    <w:rsid w:val="00253B9F"/>
    <w:rsid w:val="00253F37"/>
    <w:rsid w:val="00255244"/>
    <w:rsid w:val="002562F6"/>
    <w:rsid w:val="0026050C"/>
    <w:rsid w:val="00262ABD"/>
    <w:rsid w:val="00265BB2"/>
    <w:rsid w:val="00266FC0"/>
    <w:rsid w:val="0027336F"/>
    <w:rsid w:val="00295A25"/>
    <w:rsid w:val="002B0081"/>
    <w:rsid w:val="002B2848"/>
    <w:rsid w:val="002C1DD9"/>
    <w:rsid w:val="002C3954"/>
    <w:rsid w:val="002C50FF"/>
    <w:rsid w:val="002D0EEF"/>
    <w:rsid w:val="002D7985"/>
    <w:rsid w:val="002E0DB4"/>
    <w:rsid w:val="002E636F"/>
    <w:rsid w:val="002E74C1"/>
    <w:rsid w:val="002F3953"/>
    <w:rsid w:val="002F67AA"/>
    <w:rsid w:val="003108F5"/>
    <w:rsid w:val="00320206"/>
    <w:rsid w:val="003210C0"/>
    <w:rsid w:val="00323F05"/>
    <w:rsid w:val="00325CAB"/>
    <w:rsid w:val="003365B3"/>
    <w:rsid w:val="00341D67"/>
    <w:rsid w:val="003431DB"/>
    <w:rsid w:val="00372312"/>
    <w:rsid w:val="003745F7"/>
    <w:rsid w:val="0038001A"/>
    <w:rsid w:val="0038341B"/>
    <w:rsid w:val="00383A64"/>
    <w:rsid w:val="0039505C"/>
    <w:rsid w:val="003B2664"/>
    <w:rsid w:val="003B57FB"/>
    <w:rsid w:val="003C0934"/>
    <w:rsid w:val="003C2AF6"/>
    <w:rsid w:val="003C3512"/>
    <w:rsid w:val="003C789D"/>
    <w:rsid w:val="003D459D"/>
    <w:rsid w:val="003E3B70"/>
    <w:rsid w:val="003E5091"/>
    <w:rsid w:val="003E674E"/>
    <w:rsid w:val="003F3F73"/>
    <w:rsid w:val="0040082C"/>
    <w:rsid w:val="0040269D"/>
    <w:rsid w:val="0041139D"/>
    <w:rsid w:val="0042146C"/>
    <w:rsid w:val="0042444F"/>
    <w:rsid w:val="00433EE4"/>
    <w:rsid w:val="0043634C"/>
    <w:rsid w:val="00441EF8"/>
    <w:rsid w:val="00442684"/>
    <w:rsid w:val="00442AEF"/>
    <w:rsid w:val="0044373A"/>
    <w:rsid w:val="00444146"/>
    <w:rsid w:val="00456BAB"/>
    <w:rsid w:val="00464FDC"/>
    <w:rsid w:val="0046796C"/>
    <w:rsid w:val="004703E2"/>
    <w:rsid w:val="004712E2"/>
    <w:rsid w:val="00473864"/>
    <w:rsid w:val="00473C70"/>
    <w:rsid w:val="00476121"/>
    <w:rsid w:val="00486745"/>
    <w:rsid w:val="004872CA"/>
    <w:rsid w:val="004A4067"/>
    <w:rsid w:val="004A592E"/>
    <w:rsid w:val="004A63BE"/>
    <w:rsid w:val="004B059A"/>
    <w:rsid w:val="004B2F37"/>
    <w:rsid w:val="004B307C"/>
    <w:rsid w:val="004C2BAA"/>
    <w:rsid w:val="004E021D"/>
    <w:rsid w:val="004E1740"/>
    <w:rsid w:val="004F0925"/>
    <w:rsid w:val="004F5BF8"/>
    <w:rsid w:val="00500B14"/>
    <w:rsid w:val="0050492D"/>
    <w:rsid w:val="00505DA4"/>
    <w:rsid w:val="005121B1"/>
    <w:rsid w:val="0051338F"/>
    <w:rsid w:val="00515D1E"/>
    <w:rsid w:val="00522521"/>
    <w:rsid w:val="00531AA6"/>
    <w:rsid w:val="005356F5"/>
    <w:rsid w:val="00544740"/>
    <w:rsid w:val="00546022"/>
    <w:rsid w:val="00551032"/>
    <w:rsid w:val="00551B86"/>
    <w:rsid w:val="00555B37"/>
    <w:rsid w:val="00555C4D"/>
    <w:rsid w:val="00566A51"/>
    <w:rsid w:val="00570653"/>
    <w:rsid w:val="005720BF"/>
    <w:rsid w:val="0059221E"/>
    <w:rsid w:val="0059303D"/>
    <w:rsid w:val="0059474B"/>
    <w:rsid w:val="00597433"/>
    <w:rsid w:val="005A25D7"/>
    <w:rsid w:val="005A301C"/>
    <w:rsid w:val="005A5B01"/>
    <w:rsid w:val="005B1291"/>
    <w:rsid w:val="005B3C3E"/>
    <w:rsid w:val="005C2C3A"/>
    <w:rsid w:val="005C3F3A"/>
    <w:rsid w:val="005C5FFA"/>
    <w:rsid w:val="005D2A30"/>
    <w:rsid w:val="005E0DB7"/>
    <w:rsid w:val="005F34D1"/>
    <w:rsid w:val="005F7A75"/>
    <w:rsid w:val="00614D81"/>
    <w:rsid w:val="0061746D"/>
    <w:rsid w:val="00623C42"/>
    <w:rsid w:val="00625BFC"/>
    <w:rsid w:val="00625EC6"/>
    <w:rsid w:val="006275A6"/>
    <w:rsid w:val="00630937"/>
    <w:rsid w:val="00635B74"/>
    <w:rsid w:val="0064165C"/>
    <w:rsid w:val="006468D1"/>
    <w:rsid w:val="0064693F"/>
    <w:rsid w:val="00654140"/>
    <w:rsid w:val="006554D5"/>
    <w:rsid w:val="00657AD5"/>
    <w:rsid w:val="0066292C"/>
    <w:rsid w:val="00666020"/>
    <w:rsid w:val="00676B03"/>
    <w:rsid w:val="0068754C"/>
    <w:rsid w:val="00691F38"/>
    <w:rsid w:val="00695F24"/>
    <w:rsid w:val="006964BB"/>
    <w:rsid w:val="006A417B"/>
    <w:rsid w:val="006B3C95"/>
    <w:rsid w:val="006C12B4"/>
    <w:rsid w:val="006C1DCE"/>
    <w:rsid w:val="006C5673"/>
    <w:rsid w:val="006D4BEB"/>
    <w:rsid w:val="006F4461"/>
    <w:rsid w:val="0070069E"/>
    <w:rsid w:val="00711232"/>
    <w:rsid w:val="007113F8"/>
    <w:rsid w:val="0071514B"/>
    <w:rsid w:val="0071582B"/>
    <w:rsid w:val="00721A8F"/>
    <w:rsid w:val="007238C1"/>
    <w:rsid w:val="00731AF6"/>
    <w:rsid w:val="00732537"/>
    <w:rsid w:val="007326D1"/>
    <w:rsid w:val="0073359E"/>
    <w:rsid w:val="00733D18"/>
    <w:rsid w:val="007417AC"/>
    <w:rsid w:val="007441D2"/>
    <w:rsid w:val="007478BF"/>
    <w:rsid w:val="007526C3"/>
    <w:rsid w:val="00753E9B"/>
    <w:rsid w:val="00755233"/>
    <w:rsid w:val="00757D9E"/>
    <w:rsid w:val="007626B9"/>
    <w:rsid w:val="007646C5"/>
    <w:rsid w:val="0076545E"/>
    <w:rsid w:val="0076694E"/>
    <w:rsid w:val="00777AE1"/>
    <w:rsid w:val="00796CBC"/>
    <w:rsid w:val="007A2F8A"/>
    <w:rsid w:val="007B015F"/>
    <w:rsid w:val="007B2BF8"/>
    <w:rsid w:val="007B5803"/>
    <w:rsid w:val="007E4F34"/>
    <w:rsid w:val="007F0D3B"/>
    <w:rsid w:val="007F2B47"/>
    <w:rsid w:val="007F4549"/>
    <w:rsid w:val="007F5041"/>
    <w:rsid w:val="00800BEE"/>
    <w:rsid w:val="008022B8"/>
    <w:rsid w:val="0080495A"/>
    <w:rsid w:val="00805248"/>
    <w:rsid w:val="0080566C"/>
    <w:rsid w:val="008100CF"/>
    <w:rsid w:val="00817DB5"/>
    <w:rsid w:val="00823888"/>
    <w:rsid w:val="00825B12"/>
    <w:rsid w:val="008261E5"/>
    <w:rsid w:val="00833ED8"/>
    <w:rsid w:val="00834B8A"/>
    <w:rsid w:val="0083579B"/>
    <w:rsid w:val="00840506"/>
    <w:rsid w:val="00843EF6"/>
    <w:rsid w:val="00843FE4"/>
    <w:rsid w:val="00845E80"/>
    <w:rsid w:val="008503EC"/>
    <w:rsid w:val="00850DB6"/>
    <w:rsid w:val="00852320"/>
    <w:rsid w:val="0085798D"/>
    <w:rsid w:val="00860192"/>
    <w:rsid w:val="00861E11"/>
    <w:rsid w:val="00862FB9"/>
    <w:rsid w:val="00863FB3"/>
    <w:rsid w:val="008653BF"/>
    <w:rsid w:val="008725D6"/>
    <w:rsid w:val="00876E8B"/>
    <w:rsid w:val="00876EB8"/>
    <w:rsid w:val="0088363A"/>
    <w:rsid w:val="00886BC7"/>
    <w:rsid w:val="008878D4"/>
    <w:rsid w:val="00892142"/>
    <w:rsid w:val="00892D82"/>
    <w:rsid w:val="00896E3E"/>
    <w:rsid w:val="008A07FF"/>
    <w:rsid w:val="008A360C"/>
    <w:rsid w:val="008D6162"/>
    <w:rsid w:val="008E488E"/>
    <w:rsid w:val="008E4B26"/>
    <w:rsid w:val="008E652B"/>
    <w:rsid w:val="008E7FED"/>
    <w:rsid w:val="008F302F"/>
    <w:rsid w:val="00904508"/>
    <w:rsid w:val="0090715E"/>
    <w:rsid w:val="0091472F"/>
    <w:rsid w:val="00921CDA"/>
    <w:rsid w:val="00925713"/>
    <w:rsid w:val="009271DE"/>
    <w:rsid w:val="0093640C"/>
    <w:rsid w:val="0094239D"/>
    <w:rsid w:val="009623B7"/>
    <w:rsid w:val="009671BD"/>
    <w:rsid w:val="00974F76"/>
    <w:rsid w:val="00975169"/>
    <w:rsid w:val="00976D34"/>
    <w:rsid w:val="00976F9C"/>
    <w:rsid w:val="009801F4"/>
    <w:rsid w:val="00980D6C"/>
    <w:rsid w:val="00982B51"/>
    <w:rsid w:val="009838AE"/>
    <w:rsid w:val="009945E2"/>
    <w:rsid w:val="00996000"/>
    <w:rsid w:val="009960E3"/>
    <w:rsid w:val="00997E36"/>
    <w:rsid w:val="009A6456"/>
    <w:rsid w:val="009B1C3D"/>
    <w:rsid w:val="009B3A81"/>
    <w:rsid w:val="009C02FB"/>
    <w:rsid w:val="009C107A"/>
    <w:rsid w:val="009C2C81"/>
    <w:rsid w:val="009C343D"/>
    <w:rsid w:val="009C7C3B"/>
    <w:rsid w:val="009E67BA"/>
    <w:rsid w:val="009E71D1"/>
    <w:rsid w:val="009E7BC1"/>
    <w:rsid w:val="009F0B3B"/>
    <w:rsid w:val="009F683C"/>
    <w:rsid w:val="00A01D3C"/>
    <w:rsid w:val="00A17129"/>
    <w:rsid w:val="00A179CC"/>
    <w:rsid w:val="00A20784"/>
    <w:rsid w:val="00A21202"/>
    <w:rsid w:val="00A21272"/>
    <w:rsid w:val="00A232A1"/>
    <w:rsid w:val="00A24D0F"/>
    <w:rsid w:val="00A2548F"/>
    <w:rsid w:val="00A3311D"/>
    <w:rsid w:val="00A33D8C"/>
    <w:rsid w:val="00A37F2F"/>
    <w:rsid w:val="00A41BE8"/>
    <w:rsid w:val="00A43F3C"/>
    <w:rsid w:val="00A45B71"/>
    <w:rsid w:val="00A47540"/>
    <w:rsid w:val="00A47C6A"/>
    <w:rsid w:val="00A60F1C"/>
    <w:rsid w:val="00A6276B"/>
    <w:rsid w:val="00A62EC6"/>
    <w:rsid w:val="00A7144A"/>
    <w:rsid w:val="00A742D9"/>
    <w:rsid w:val="00A74490"/>
    <w:rsid w:val="00A74AEE"/>
    <w:rsid w:val="00A8154F"/>
    <w:rsid w:val="00A8374A"/>
    <w:rsid w:val="00A86A78"/>
    <w:rsid w:val="00A91038"/>
    <w:rsid w:val="00AA372A"/>
    <w:rsid w:val="00AA4D2E"/>
    <w:rsid w:val="00AA6286"/>
    <w:rsid w:val="00AB2191"/>
    <w:rsid w:val="00AB6EA7"/>
    <w:rsid w:val="00AC497D"/>
    <w:rsid w:val="00AD6758"/>
    <w:rsid w:val="00AE2C2F"/>
    <w:rsid w:val="00AE473F"/>
    <w:rsid w:val="00AE5EB3"/>
    <w:rsid w:val="00AE62A6"/>
    <w:rsid w:val="00AE7029"/>
    <w:rsid w:val="00AF1133"/>
    <w:rsid w:val="00AF176D"/>
    <w:rsid w:val="00AF390F"/>
    <w:rsid w:val="00B043EB"/>
    <w:rsid w:val="00B045DC"/>
    <w:rsid w:val="00B07AEB"/>
    <w:rsid w:val="00B07BA1"/>
    <w:rsid w:val="00B10E7F"/>
    <w:rsid w:val="00B132FF"/>
    <w:rsid w:val="00B1387B"/>
    <w:rsid w:val="00B22563"/>
    <w:rsid w:val="00B25EF6"/>
    <w:rsid w:val="00B31C57"/>
    <w:rsid w:val="00B32044"/>
    <w:rsid w:val="00B43185"/>
    <w:rsid w:val="00B431FF"/>
    <w:rsid w:val="00B439BA"/>
    <w:rsid w:val="00B63BA2"/>
    <w:rsid w:val="00B64319"/>
    <w:rsid w:val="00B64ED1"/>
    <w:rsid w:val="00B658D2"/>
    <w:rsid w:val="00B659C3"/>
    <w:rsid w:val="00B672A8"/>
    <w:rsid w:val="00B675BB"/>
    <w:rsid w:val="00B83B69"/>
    <w:rsid w:val="00B85B24"/>
    <w:rsid w:val="00B97AF2"/>
    <w:rsid w:val="00BC2165"/>
    <w:rsid w:val="00BD6878"/>
    <w:rsid w:val="00BD7506"/>
    <w:rsid w:val="00BD7859"/>
    <w:rsid w:val="00BE0D5E"/>
    <w:rsid w:val="00BE445F"/>
    <w:rsid w:val="00C00146"/>
    <w:rsid w:val="00C00835"/>
    <w:rsid w:val="00C13C0A"/>
    <w:rsid w:val="00C21F8A"/>
    <w:rsid w:val="00C22CD9"/>
    <w:rsid w:val="00C27396"/>
    <w:rsid w:val="00C35702"/>
    <w:rsid w:val="00C44AF0"/>
    <w:rsid w:val="00C4791D"/>
    <w:rsid w:val="00C605E8"/>
    <w:rsid w:val="00C6318A"/>
    <w:rsid w:val="00C64701"/>
    <w:rsid w:val="00C66862"/>
    <w:rsid w:val="00C66F64"/>
    <w:rsid w:val="00C709AD"/>
    <w:rsid w:val="00C70DD6"/>
    <w:rsid w:val="00C71243"/>
    <w:rsid w:val="00C73E6B"/>
    <w:rsid w:val="00C74562"/>
    <w:rsid w:val="00C81970"/>
    <w:rsid w:val="00C828FD"/>
    <w:rsid w:val="00C82CC9"/>
    <w:rsid w:val="00C84E48"/>
    <w:rsid w:val="00C9511D"/>
    <w:rsid w:val="00CA0BB8"/>
    <w:rsid w:val="00CA6506"/>
    <w:rsid w:val="00CA6CB5"/>
    <w:rsid w:val="00CC38FB"/>
    <w:rsid w:val="00CD0AD5"/>
    <w:rsid w:val="00CD129A"/>
    <w:rsid w:val="00CE17B7"/>
    <w:rsid w:val="00CE47BC"/>
    <w:rsid w:val="00CE5D84"/>
    <w:rsid w:val="00CF00C1"/>
    <w:rsid w:val="00CF2ABD"/>
    <w:rsid w:val="00CF2C82"/>
    <w:rsid w:val="00D041B1"/>
    <w:rsid w:val="00D1289B"/>
    <w:rsid w:val="00D14A6D"/>
    <w:rsid w:val="00D15D91"/>
    <w:rsid w:val="00D21598"/>
    <w:rsid w:val="00D23007"/>
    <w:rsid w:val="00D27436"/>
    <w:rsid w:val="00D33151"/>
    <w:rsid w:val="00D33803"/>
    <w:rsid w:val="00D34AB7"/>
    <w:rsid w:val="00D51147"/>
    <w:rsid w:val="00D525D3"/>
    <w:rsid w:val="00D53F14"/>
    <w:rsid w:val="00D548B7"/>
    <w:rsid w:val="00D639B4"/>
    <w:rsid w:val="00D6624F"/>
    <w:rsid w:val="00D75948"/>
    <w:rsid w:val="00D81929"/>
    <w:rsid w:val="00D81E6C"/>
    <w:rsid w:val="00D8714D"/>
    <w:rsid w:val="00D9105A"/>
    <w:rsid w:val="00D930AA"/>
    <w:rsid w:val="00DA2E45"/>
    <w:rsid w:val="00DA4DE8"/>
    <w:rsid w:val="00DB5D8D"/>
    <w:rsid w:val="00DB5E82"/>
    <w:rsid w:val="00DC29E9"/>
    <w:rsid w:val="00DC4A63"/>
    <w:rsid w:val="00DC7246"/>
    <w:rsid w:val="00DD0CD5"/>
    <w:rsid w:val="00DD4CFD"/>
    <w:rsid w:val="00DD4F06"/>
    <w:rsid w:val="00DE4A44"/>
    <w:rsid w:val="00DE6788"/>
    <w:rsid w:val="00DE68FE"/>
    <w:rsid w:val="00DF37A8"/>
    <w:rsid w:val="00DF5FBF"/>
    <w:rsid w:val="00E079B2"/>
    <w:rsid w:val="00E22D8A"/>
    <w:rsid w:val="00E25901"/>
    <w:rsid w:val="00E27359"/>
    <w:rsid w:val="00E32001"/>
    <w:rsid w:val="00E34CFB"/>
    <w:rsid w:val="00E42ED2"/>
    <w:rsid w:val="00E44B90"/>
    <w:rsid w:val="00E61309"/>
    <w:rsid w:val="00E674C0"/>
    <w:rsid w:val="00E70531"/>
    <w:rsid w:val="00E71811"/>
    <w:rsid w:val="00E75B16"/>
    <w:rsid w:val="00E75D96"/>
    <w:rsid w:val="00E768C4"/>
    <w:rsid w:val="00E7709A"/>
    <w:rsid w:val="00E80A9B"/>
    <w:rsid w:val="00E83E7F"/>
    <w:rsid w:val="00E868A8"/>
    <w:rsid w:val="00E94413"/>
    <w:rsid w:val="00E9781A"/>
    <w:rsid w:val="00EA0D77"/>
    <w:rsid w:val="00EB006C"/>
    <w:rsid w:val="00EB0438"/>
    <w:rsid w:val="00EB10D6"/>
    <w:rsid w:val="00EB2F9D"/>
    <w:rsid w:val="00EB5E70"/>
    <w:rsid w:val="00EC3B13"/>
    <w:rsid w:val="00EC7827"/>
    <w:rsid w:val="00EE1CB6"/>
    <w:rsid w:val="00EE4AF2"/>
    <w:rsid w:val="00EF3487"/>
    <w:rsid w:val="00EF6E03"/>
    <w:rsid w:val="00F114E4"/>
    <w:rsid w:val="00F14DBC"/>
    <w:rsid w:val="00F158FF"/>
    <w:rsid w:val="00F24AFC"/>
    <w:rsid w:val="00F43D17"/>
    <w:rsid w:val="00F45772"/>
    <w:rsid w:val="00F54248"/>
    <w:rsid w:val="00F5549C"/>
    <w:rsid w:val="00F56E6A"/>
    <w:rsid w:val="00F61851"/>
    <w:rsid w:val="00F63438"/>
    <w:rsid w:val="00F65B32"/>
    <w:rsid w:val="00F66164"/>
    <w:rsid w:val="00F676F0"/>
    <w:rsid w:val="00F76D69"/>
    <w:rsid w:val="00F76E2E"/>
    <w:rsid w:val="00F8080A"/>
    <w:rsid w:val="00F823B8"/>
    <w:rsid w:val="00F864CE"/>
    <w:rsid w:val="00F94581"/>
    <w:rsid w:val="00F952B1"/>
    <w:rsid w:val="00F96056"/>
    <w:rsid w:val="00FA0FFB"/>
    <w:rsid w:val="00FA65EC"/>
    <w:rsid w:val="00FB27B7"/>
    <w:rsid w:val="00FB5B6E"/>
    <w:rsid w:val="00FD31F5"/>
    <w:rsid w:val="00FD4006"/>
    <w:rsid w:val="00FD4D8F"/>
    <w:rsid w:val="00FD4EEA"/>
    <w:rsid w:val="00FD557E"/>
    <w:rsid w:val="00FD7C3C"/>
    <w:rsid w:val="00FE6634"/>
    <w:rsid w:val="00FE79C8"/>
    <w:rsid w:val="00FE7A76"/>
    <w:rsid w:val="00FF5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801D"/>
  <w15:chartTrackingRefBased/>
  <w15:docId w15:val="{D41DB054-290C-4582-ABC4-B89DC466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78BF"/>
  </w:style>
  <w:style w:type="paragraph" w:styleId="Heading1">
    <w:name w:val="heading 1"/>
    <w:basedOn w:val="Normal"/>
    <w:next w:val="Normal"/>
    <w:link w:val="Heading1Char"/>
    <w:uiPriority w:val="9"/>
    <w:qFormat/>
    <w:rsid w:val="00A62E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38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47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7A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36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63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62EC6"/>
    <w:pPr>
      <w:ind w:left="720"/>
      <w:contextualSpacing/>
    </w:pPr>
  </w:style>
  <w:style w:type="character" w:styleId="Hyperlink">
    <w:name w:val="Hyperlink"/>
    <w:basedOn w:val="DefaultParagraphFont"/>
    <w:uiPriority w:val="99"/>
    <w:unhideWhenUsed/>
    <w:rsid w:val="00A62EC6"/>
    <w:rPr>
      <w:color w:val="0563C1" w:themeColor="hyperlink"/>
      <w:u w:val="single"/>
    </w:rPr>
  </w:style>
  <w:style w:type="character" w:styleId="Mention">
    <w:name w:val="Mention"/>
    <w:basedOn w:val="DefaultParagraphFont"/>
    <w:uiPriority w:val="99"/>
    <w:semiHidden/>
    <w:unhideWhenUsed/>
    <w:rsid w:val="00A62EC6"/>
    <w:rPr>
      <w:color w:val="2B579A"/>
      <w:shd w:val="clear" w:color="auto" w:fill="E6E6E6"/>
    </w:rPr>
  </w:style>
  <w:style w:type="character" w:customStyle="1" w:styleId="Heading1Char">
    <w:name w:val="Heading 1 Char"/>
    <w:basedOn w:val="DefaultParagraphFont"/>
    <w:link w:val="Heading1"/>
    <w:uiPriority w:val="9"/>
    <w:rsid w:val="00A62EC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022B8"/>
    <w:pPr>
      <w:spacing w:after="0" w:line="240" w:lineRule="auto"/>
    </w:pPr>
  </w:style>
  <w:style w:type="character" w:styleId="HTMLCode">
    <w:name w:val="HTML Code"/>
    <w:basedOn w:val="DefaultParagraphFont"/>
    <w:uiPriority w:val="99"/>
    <w:unhideWhenUsed/>
    <w:rsid w:val="008022B8"/>
    <w:rPr>
      <w:rFonts w:ascii="Consolas" w:hAnsi="Consolas"/>
      <w:sz w:val="20"/>
      <w:szCs w:val="20"/>
    </w:rPr>
  </w:style>
  <w:style w:type="character" w:styleId="UnresolvedMention">
    <w:name w:val="Unresolved Mention"/>
    <w:basedOn w:val="DefaultParagraphFont"/>
    <w:uiPriority w:val="99"/>
    <w:semiHidden/>
    <w:unhideWhenUsed/>
    <w:rsid w:val="009C7C3B"/>
    <w:rPr>
      <w:color w:val="808080"/>
      <w:shd w:val="clear" w:color="auto" w:fill="E6E6E6"/>
    </w:rPr>
  </w:style>
  <w:style w:type="character" w:customStyle="1" w:styleId="Heading2Char">
    <w:name w:val="Heading 2 Char"/>
    <w:basedOn w:val="DefaultParagraphFont"/>
    <w:link w:val="Heading2"/>
    <w:uiPriority w:val="9"/>
    <w:rsid w:val="007238C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238C1"/>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CF2ABD"/>
    <w:pPr>
      <w:spacing w:after="120"/>
    </w:pPr>
  </w:style>
  <w:style w:type="character" w:customStyle="1" w:styleId="BodyTextChar">
    <w:name w:val="Body Text Char"/>
    <w:basedOn w:val="DefaultParagraphFont"/>
    <w:link w:val="BodyText"/>
    <w:uiPriority w:val="99"/>
    <w:rsid w:val="00CF2ABD"/>
  </w:style>
  <w:style w:type="paragraph" w:styleId="ListNumber">
    <w:name w:val="List Number"/>
    <w:basedOn w:val="Normal"/>
    <w:uiPriority w:val="99"/>
    <w:unhideWhenUsed/>
    <w:rsid w:val="00006B4E"/>
    <w:pPr>
      <w:numPr>
        <w:numId w:val="4"/>
      </w:numPr>
      <w:contextualSpacing/>
    </w:pPr>
  </w:style>
  <w:style w:type="paragraph" w:styleId="ListBullet2">
    <w:name w:val="List Bullet 2"/>
    <w:basedOn w:val="Normal"/>
    <w:uiPriority w:val="99"/>
    <w:unhideWhenUsed/>
    <w:rsid w:val="00006B4E"/>
    <w:pPr>
      <w:numPr>
        <w:numId w:val="2"/>
      </w:numPr>
      <w:contextualSpacing/>
    </w:pPr>
  </w:style>
  <w:style w:type="paragraph" w:styleId="BalloonText">
    <w:name w:val="Balloon Text"/>
    <w:basedOn w:val="Normal"/>
    <w:link w:val="BalloonTextChar"/>
    <w:uiPriority w:val="99"/>
    <w:semiHidden/>
    <w:unhideWhenUsed/>
    <w:rsid w:val="00265B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BB2"/>
    <w:rPr>
      <w:rFonts w:ascii="Segoe UI" w:hAnsi="Segoe UI" w:cs="Segoe UI"/>
      <w:sz w:val="18"/>
      <w:szCs w:val="18"/>
    </w:rPr>
  </w:style>
  <w:style w:type="character" w:styleId="HTMLTypewriter">
    <w:name w:val="HTML Typewriter"/>
    <w:basedOn w:val="DefaultParagraphFont"/>
    <w:uiPriority w:val="99"/>
    <w:unhideWhenUsed/>
    <w:rsid w:val="002C1DD9"/>
    <w:rPr>
      <w:rFonts w:ascii="Consolas" w:hAnsi="Consolas"/>
      <w:sz w:val="20"/>
      <w:szCs w:val="20"/>
    </w:rPr>
  </w:style>
  <w:style w:type="character" w:customStyle="1" w:styleId="Heading3Char">
    <w:name w:val="Heading 3 Char"/>
    <w:basedOn w:val="DefaultParagraphFont"/>
    <w:link w:val="Heading3"/>
    <w:uiPriority w:val="9"/>
    <w:rsid w:val="00CE47BC"/>
    <w:rPr>
      <w:rFonts w:asciiTheme="majorHAnsi" w:eastAsiaTheme="majorEastAsia" w:hAnsiTheme="majorHAnsi" w:cstheme="majorBidi"/>
      <w:color w:val="1F3763" w:themeColor="accent1" w:themeShade="7F"/>
      <w:sz w:val="24"/>
      <w:szCs w:val="24"/>
    </w:rPr>
  </w:style>
  <w:style w:type="paragraph" w:styleId="ListNumber2">
    <w:name w:val="List Number 2"/>
    <w:basedOn w:val="Normal"/>
    <w:uiPriority w:val="99"/>
    <w:unhideWhenUsed/>
    <w:rsid w:val="004E1740"/>
    <w:pPr>
      <w:numPr>
        <w:numId w:val="5"/>
      </w:numPr>
      <w:contextualSpacing/>
    </w:pPr>
  </w:style>
  <w:style w:type="paragraph" w:styleId="HTMLPreformatted">
    <w:name w:val="HTML Preformatted"/>
    <w:basedOn w:val="Normal"/>
    <w:link w:val="HTMLPreformattedChar"/>
    <w:uiPriority w:val="99"/>
    <w:semiHidden/>
    <w:unhideWhenUsed/>
    <w:rsid w:val="00222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22C7"/>
    <w:rPr>
      <w:rFonts w:ascii="Courier New" w:eastAsia="Times New Roman" w:hAnsi="Courier New" w:cs="Courier New"/>
      <w:sz w:val="20"/>
      <w:szCs w:val="20"/>
    </w:rPr>
  </w:style>
  <w:style w:type="character" w:customStyle="1" w:styleId="tag">
    <w:name w:val="tag"/>
    <w:basedOn w:val="DefaultParagraphFont"/>
    <w:rsid w:val="002222C7"/>
  </w:style>
  <w:style w:type="character" w:customStyle="1" w:styleId="pln">
    <w:name w:val="pln"/>
    <w:basedOn w:val="DefaultParagraphFont"/>
    <w:rsid w:val="002222C7"/>
  </w:style>
  <w:style w:type="character" w:customStyle="1" w:styleId="atn">
    <w:name w:val="atn"/>
    <w:basedOn w:val="DefaultParagraphFont"/>
    <w:rsid w:val="002222C7"/>
  </w:style>
  <w:style w:type="character" w:customStyle="1" w:styleId="pun">
    <w:name w:val="pun"/>
    <w:basedOn w:val="DefaultParagraphFont"/>
    <w:rsid w:val="002222C7"/>
  </w:style>
  <w:style w:type="character" w:customStyle="1" w:styleId="atv">
    <w:name w:val="atv"/>
    <w:basedOn w:val="DefaultParagraphFont"/>
    <w:rsid w:val="002222C7"/>
  </w:style>
  <w:style w:type="paragraph" w:styleId="ListBullet3">
    <w:name w:val="List Bullet 3"/>
    <w:basedOn w:val="Normal"/>
    <w:uiPriority w:val="99"/>
    <w:unhideWhenUsed/>
    <w:rsid w:val="00E9781A"/>
    <w:pPr>
      <w:numPr>
        <w:numId w:val="3"/>
      </w:numPr>
      <w:contextualSpacing/>
    </w:pPr>
  </w:style>
  <w:style w:type="character" w:styleId="FollowedHyperlink">
    <w:name w:val="FollowedHyperlink"/>
    <w:basedOn w:val="DefaultParagraphFont"/>
    <w:uiPriority w:val="99"/>
    <w:semiHidden/>
    <w:unhideWhenUsed/>
    <w:rsid w:val="00711232"/>
    <w:rPr>
      <w:color w:val="954F72" w:themeColor="followedHyperlink"/>
      <w:u w:val="single"/>
    </w:rPr>
  </w:style>
  <w:style w:type="paragraph" w:styleId="TOCHeading">
    <w:name w:val="TOC Heading"/>
    <w:basedOn w:val="Heading1"/>
    <w:next w:val="Normal"/>
    <w:uiPriority w:val="39"/>
    <w:unhideWhenUsed/>
    <w:qFormat/>
    <w:rsid w:val="00034E2E"/>
    <w:pPr>
      <w:outlineLvl w:val="9"/>
    </w:pPr>
  </w:style>
  <w:style w:type="paragraph" w:styleId="TOC1">
    <w:name w:val="toc 1"/>
    <w:basedOn w:val="Normal"/>
    <w:next w:val="Normal"/>
    <w:autoRedefine/>
    <w:uiPriority w:val="39"/>
    <w:unhideWhenUsed/>
    <w:rsid w:val="00034E2E"/>
    <w:pPr>
      <w:spacing w:after="100"/>
    </w:pPr>
  </w:style>
  <w:style w:type="paragraph" w:styleId="TOC2">
    <w:name w:val="toc 2"/>
    <w:basedOn w:val="Normal"/>
    <w:next w:val="Normal"/>
    <w:autoRedefine/>
    <w:uiPriority w:val="39"/>
    <w:unhideWhenUsed/>
    <w:rsid w:val="00034E2E"/>
    <w:pPr>
      <w:spacing w:after="100"/>
      <w:ind w:left="220"/>
    </w:pPr>
  </w:style>
  <w:style w:type="paragraph" w:styleId="TOC3">
    <w:name w:val="toc 3"/>
    <w:basedOn w:val="Normal"/>
    <w:next w:val="Normal"/>
    <w:autoRedefine/>
    <w:uiPriority w:val="39"/>
    <w:unhideWhenUsed/>
    <w:rsid w:val="00034E2E"/>
    <w:pPr>
      <w:spacing w:after="100"/>
      <w:ind w:left="440"/>
    </w:pPr>
  </w:style>
  <w:style w:type="character" w:customStyle="1" w:styleId="Heading4Char">
    <w:name w:val="Heading 4 Char"/>
    <w:basedOn w:val="DefaultParagraphFont"/>
    <w:link w:val="Heading4"/>
    <w:uiPriority w:val="9"/>
    <w:rsid w:val="00657AD5"/>
    <w:rPr>
      <w:rFonts w:asciiTheme="majorHAnsi" w:eastAsiaTheme="majorEastAsia" w:hAnsiTheme="majorHAnsi" w:cstheme="majorBidi"/>
      <w:i/>
      <w:iCs/>
      <w:color w:val="2F5496" w:themeColor="accent1" w:themeShade="BF"/>
    </w:rPr>
  </w:style>
  <w:style w:type="paragraph" w:styleId="ListBullet">
    <w:name w:val="List Bullet"/>
    <w:basedOn w:val="Normal"/>
    <w:uiPriority w:val="99"/>
    <w:unhideWhenUsed/>
    <w:rsid w:val="00657AD5"/>
    <w:pPr>
      <w:numPr>
        <w:numId w:val="1"/>
      </w:numPr>
      <w:contextualSpacing/>
    </w:pPr>
  </w:style>
  <w:style w:type="paragraph" w:styleId="FootnoteText">
    <w:name w:val="footnote text"/>
    <w:basedOn w:val="Normal"/>
    <w:link w:val="FootnoteTextChar"/>
    <w:uiPriority w:val="99"/>
    <w:semiHidden/>
    <w:unhideWhenUsed/>
    <w:rsid w:val="00657A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AD5"/>
    <w:rPr>
      <w:sz w:val="20"/>
      <w:szCs w:val="20"/>
    </w:rPr>
  </w:style>
  <w:style w:type="character" w:styleId="FootnoteReference">
    <w:name w:val="footnote reference"/>
    <w:basedOn w:val="DefaultParagraphFont"/>
    <w:uiPriority w:val="99"/>
    <w:semiHidden/>
    <w:unhideWhenUsed/>
    <w:rsid w:val="00657AD5"/>
    <w:rPr>
      <w:vertAlign w:val="superscript"/>
    </w:rPr>
  </w:style>
  <w:style w:type="paragraph" w:styleId="MacroText">
    <w:name w:val="macro"/>
    <w:link w:val="MacroTextChar"/>
    <w:uiPriority w:val="99"/>
    <w:unhideWhenUsed/>
    <w:rsid w:val="0068754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rsid w:val="0068754C"/>
    <w:rPr>
      <w:rFonts w:ascii="Consolas" w:hAnsi="Consolas"/>
      <w:sz w:val="20"/>
      <w:szCs w:val="20"/>
    </w:rPr>
  </w:style>
  <w:style w:type="character" w:styleId="IntenseReference">
    <w:name w:val="Intense Reference"/>
    <w:basedOn w:val="DefaultParagraphFont"/>
    <w:uiPriority w:val="32"/>
    <w:qFormat/>
    <w:rsid w:val="00476121"/>
    <w:rPr>
      <w:b/>
      <w:bCs/>
      <w:smallCaps/>
      <w:color w:val="4472C4" w:themeColor="accent1"/>
      <w:spacing w:val="5"/>
    </w:rPr>
  </w:style>
  <w:style w:type="character" w:styleId="IntenseEmphasis">
    <w:name w:val="Intense Emphasis"/>
    <w:basedOn w:val="DefaultParagraphFont"/>
    <w:uiPriority w:val="21"/>
    <w:qFormat/>
    <w:rsid w:val="00843EF6"/>
    <w:rPr>
      <w:i/>
      <w:iCs/>
      <w:color w:val="4472C4" w:themeColor="accent1"/>
    </w:rPr>
  </w:style>
  <w:style w:type="character" w:styleId="Strong">
    <w:name w:val="Strong"/>
    <w:basedOn w:val="DefaultParagraphFont"/>
    <w:uiPriority w:val="22"/>
    <w:qFormat/>
    <w:rsid w:val="00F114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561291">
      <w:bodyDiv w:val="1"/>
      <w:marLeft w:val="0"/>
      <w:marRight w:val="0"/>
      <w:marTop w:val="0"/>
      <w:marBottom w:val="0"/>
      <w:divBdr>
        <w:top w:val="none" w:sz="0" w:space="0" w:color="auto"/>
        <w:left w:val="none" w:sz="0" w:space="0" w:color="auto"/>
        <w:bottom w:val="none" w:sz="0" w:space="0" w:color="auto"/>
        <w:right w:val="none" w:sz="0" w:space="0" w:color="auto"/>
      </w:divBdr>
    </w:div>
    <w:div w:id="645160963">
      <w:bodyDiv w:val="1"/>
      <w:marLeft w:val="0"/>
      <w:marRight w:val="0"/>
      <w:marTop w:val="0"/>
      <w:marBottom w:val="0"/>
      <w:divBdr>
        <w:top w:val="none" w:sz="0" w:space="0" w:color="auto"/>
        <w:left w:val="none" w:sz="0" w:space="0" w:color="auto"/>
        <w:bottom w:val="none" w:sz="0" w:space="0" w:color="auto"/>
        <w:right w:val="none" w:sz="0" w:space="0" w:color="auto"/>
      </w:divBdr>
    </w:div>
    <w:div w:id="778840497">
      <w:bodyDiv w:val="1"/>
      <w:marLeft w:val="0"/>
      <w:marRight w:val="0"/>
      <w:marTop w:val="0"/>
      <w:marBottom w:val="0"/>
      <w:divBdr>
        <w:top w:val="none" w:sz="0" w:space="0" w:color="auto"/>
        <w:left w:val="none" w:sz="0" w:space="0" w:color="auto"/>
        <w:bottom w:val="none" w:sz="0" w:space="0" w:color="auto"/>
        <w:right w:val="none" w:sz="0" w:space="0" w:color="auto"/>
      </w:divBdr>
    </w:div>
    <w:div w:id="789788563">
      <w:bodyDiv w:val="1"/>
      <w:marLeft w:val="0"/>
      <w:marRight w:val="0"/>
      <w:marTop w:val="0"/>
      <w:marBottom w:val="0"/>
      <w:divBdr>
        <w:top w:val="none" w:sz="0" w:space="0" w:color="auto"/>
        <w:left w:val="none" w:sz="0" w:space="0" w:color="auto"/>
        <w:bottom w:val="none" w:sz="0" w:space="0" w:color="auto"/>
        <w:right w:val="none" w:sz="0" w:space="0" w:color="auto"/>
      </w:divBdr>
      <w:divsChild>
        <w:div w:id="1119836922">
          <w:marLeft w:val="0"/>
          <w:marRight w:val="0"/>
          <w:marTop w:val="0"/>
          <w:marBottom w:val="0"/>
          <w:divBdr>
            <w:top w:val="none" w:sz="0" w:space="0" w:color="auto"/>
            <w:left w:val="none" w:sz="0" w:space="0" w:color="auto"/>
            <w:bottom w:val="none" w:sz="0" w:space="0" w:color="auto"/>
            <w:right w:val="none" w:sz="0" w:space="0" w:color="auto"/>
          </w:divBdr>
        </w:div>
        <w:div w:id="129521611">
          <w:marLeft w:val="0"/>
          <w:marRight w:val="0"/>
          <w:marTop w:val="0"/>
          <w:marBottom w:val="0"/>
          <w:divBdr>
            <w:top w:val="none" w:sz="0" w:space="0" w:color="auto"/>
            <w:left w:val="none" w:sz="0" w:space="0" w:color="auto"/>
            <w:bottom w:val="none" w:sz="0" w:space="0" w:color="auto"/>
            <w:right w:val="none" w:sz="0" w:space="0" w:color="auto"/>
          </w:divBdr>
        </w:div>
      </w:divsChild>
    </w:div>
    <w:div w:id="862520022">
      <w:bodyDiv w:val="1"/>
      <w:marLeft w:val="0"/>
      <w:marRight w:val="0"/>
      <w:marTop w:val="0"/>
      <w:marBottom w:val="0"/>
      <w:divBdr>
        <w:top w:val="none" w:sz="0" w:space="0" w:color="auto"/>
        <w:left w:val="none" w:sz="0" w:space="0" w:color="auto"/>
        <w:bottom w:val="none" w:sz="0" w:space="0" w:color="auto"/>
        <w:right w:val="none" w:sz="0" w:space="0" w:color="auto"/>
      </w:divBdr>
    </w:div>
    <w:div w:id="879829218">
      <w:bodyDiv w:val="1"/>
      <w:marLeft w:val="0"/>
      <w:marRight w:val="0"/>
      <w:marTop w:val="0"/>
      <w:marBottom w:val="0"/>
      <w:divBdr>
        <w:top w:val="none" w:sz="0" w:space="0" w:color="auto"/>
        <w:left w:val="none" w:sz="0" w:space="0" w:color="auto"/>
        <w:bottom w:val="none" w:sz="0" w:space="0" w:color="auto"/>
        <w:right w:val="none" w:sz="0" w:space="0" w:color="auto"/>
      </w:divBdr>
    </w:div>
    <w:div w:id="1093670281">
      <w:bodyDiv w:val="1"/>
      <w:marLeft w:val="0"/>
      <w:marRight w:val="0"/>
      <w:marTop w:val="0"/>
      <w:marBottom w:val="0"/>
      <w:divBdr>
        <w:top w:val="none" w:sz="0" w:space="0" w:color="auto"/>
        <w:left w:val="none" w:sz="0" w:space="0" w:color="auto"/>
        <w:bottom w:val="none" w:sz="0" w:space="0" w:color="auto"/>
        <w:right w:val="none" w:sz="0" w:space="0" w:color="auto"/>
      </w:divBdr>
    </w:div>
    <w:div w:id="1317494715">
      <w:bodyDiv w:val="1"/>
      <w:marLeft w:val="0"/>
      <w:marRight w:val="0"/>
      <w:marTop w:val="0"/>
      <w:marBottom w:val="0"/>
      <w:divBdr>
        <w:top w:val="none" w:sz="0" w:space="0" w:color="auto"/>
        <w:left w:val="none" w:sz="0" w:space="0" w:color="auto"/>
        <w:bottom w:val="none" w:sz="0" w:space="0" w:color="auto"/>
        <w:right w:val="none" w:sz="0" w:space="0" w:color="auto"/>
      </w:divBdr>
    </w:div>
    <w:div w:id="1405058735">
      <w:bodyDiv w:val="1"/>
      <w:marLeft w:val="0"/>
      <w:marRight w:val="0"/>
      <w:marTop w:val="0"/>
      <w:marBottom w:val="0"/>
      <w:divBdr>
        <w:top w:val="none" w:sz="0" w:space="0" w:color="auto"/>
        <w:left w:val="none" w:sz="0" w:space="0" w:color="auto"/>
        <w:bottom w:val="none" w:sz="0" w:space="0" w:color="auto"/>
        <w:right w:val="none" w:sz="0" w:space="0" w:color="auto"/>
      </w:divBdr>
    </w:div>
    <w:div w:id="1705785302">
      <w:bodyDiv w:val="1"/>
      <w:marLeft w:val="0"/>
      <w:marRight w:val="0"/>
      <w:marTop w:val="0"/>
      <w:marBottom w:val="0"/>
      <w:divBdr>
        <w:top w:val="none" w:sz="0" w:space="0" w:color="auto"/>
        <w:left w:val="none" w:sz="0" w:space="0" w:color="auto"/>
        <w:bottom w:val="none" w:sz="0" w:space="0" w:color="auto"/>
        <w:right w:val="none" w:sz="0" w:space="0" w:color="auto"/>
      </w:divBdr>
      <w:divsChild>
        <w:div w:id="1764691405">
          <w:marLeft w:val="0"/>
          <w:marRight w:val="0"/>
          <w:marTop w:val="0"/>
          <w:marBottom w:val="0"/>
          <w:divBdr>
            <w:top w:val="none" w:sz="0" w:space="0" w:color="auto"/>
            <w:left w:val="none" w:sz="0" w:space="0" w:color="auto"/>
            <w:bottom w:val="none" w:sz="0" w:space="0" w:color="auto"/>
            <w:right w:val="none" w:sz="0" w:space="0" w:color="auto"/>
          </w:divBdr>
        </w:div>
        <w:div w:id="2105296196">
          <w:marLeft w:val="0"/>
          <w:marRight w:val="0"/>
          <w:marTop w:val="0"/>
          <w:marBottom w:val="0"/>
          <w:divBdr>
            <w:top w:val="none" w:sz="0" w:space="0" w:color="auto"/>
            <w:left w:val="none" w:sz="0" w:space="0" w:color="auto"/>
            <w:bottom w:val="none" w:sz="0" w:space="0" w:color="auto"/>
            <w:right w:val="none" w:sz="0" w:space="0" w:color="auto"/>
          </w:divBdr>
        </w:div>
      </w:divsChild>
    </w:div>
    <w:div w:id="183634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mulesoft.com/runtime-manager/dedicated-load-balancer-tutoria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ulesoft.com/runtime-manager/dedicated-load-balanc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F6885-231D-4609-B559-3FB381042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2278</Words>
  <Characters>12987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Young</dc:creator>
  <cp:keywords/>
  <dc:description/>
  <cp:lastModifiedBy>Charles Young</cp:lastModifiedBy>
  <cp:revision>34</cp:revision>
  <dcterms:created xsi:type="dcterms:W3CDTF">2018-10-15T21:30:00Z</dcterms:created>
  <dcterms:modified xsi:type="dcterms:W3CDTF">2018-10-15T22:12:00Z</dcterms:modified>
</cp:coreProperties>
</file>